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9DD3" w14:textId="6195F3B7" w:rsidR="00C9535B" w:rsidRPr="00AD51E5" w:rsidRDefault="00BC1B35" w:rsidP="006031F3">
      <w:pPr>
        <w:spacing w:line="480" w:lineRule="auto"/>
        <w:rPr>
          <w:rFonts w:ascii="Times New Roman" w:hAnsi="Times New Roman" w:cs="Times New Roman"/>
          <w:b/>
          <w:bCs/>
          <w:sz w:val="24"/>
          <w:szCs w:val="24"/>
        </w:rPr>
      </w:pPr>
      <w:r>
        <w:rPr>
          <w:rFonts w:ascii="Times New Roman" w:hAnsi="Times New Roman" w:cs="Times New Roman"/>
          <w:b/>
          <w:bCs/>
          <w:sz w:val="24"/>
          <w:szCs w:val="24"/>
        </w:rPr>
        <w:t>Quantifying the effects of belowground</w:t>
      </w:r>
      <w:r w:rsidR="00CE5AA0">
        <w:rPr>
          <w:rFonts w:ascii="Times New Roman" w:hAnsi="Times New Roman" w:cs="Times New Roman"/>
          <w:b/>
          <w:bCs/>
          <w:sz w:val="24"/>
          <w:szCs w:val="24"/>
        </w:rPr>
        <w:t xml:space="preserve"> intra</w:t>
      </w:r>
      <w:r w:rsidR="00D43984">
        <w:rPr>
          <w:rFonts w:ascii="Times New Roman" w:hAnsi="Times New Roman" w:cs="Times New Roman"/>
          <w:b/>
          <w:bCs/>
          <w:sz w:val="24"/>
          <w:szCs w:val="24"/>
        </w:rPr>
        <w:t>-</w:t>
      </w:r>
      <w:r w:rsidR="00CE5AA0">
        <w:rPr>
          <w:rFonts w:ascii="Times New Roman" w:hAnsi="Times New Roman" w:cs="Times New Roman"/>
          <w:b/>
          <w:bCs/>
          <w:sz w:val="24"/>
          <w:szCs w:val="24"/>
        </w:rPr>
        <w:t xml:space="preserve"> and inter</w:t>
      </w:r>
      <w:r w:rsidR="002B020C">
        <w:rPr>
          <w:rFonts w:ascii="Times New Roman" w:hAnsi="Times New Roman" w:cs="Times New Roman"/>
          <w:b/>
          <w:bCs/>
          <w:sz w:val="24"/>
          <w:szCs w:val="24"/>
        </w:rPr>
        <w:t>-</w:t>
      </w:r>
      <w:r w:rsidR="00CE5AA0">
        <w:rPr>
          <w:rFonts w:ascii="Times New Roman" w:hAnsi="Times New Roman" w:cs="Times New Roman"/>
          <w:b/>
          <w:bCs/>
          <w:sz w:val="24"/>
          <w:szCs w:val="24"/>
        </w:rPr>
        <w:t>specific</w:t>
      </w:r>
      <w:r>
        <w:rPr>
          <w:rFonts w:ascii="Times New Roman" w:hAnsi="Times New Roman" w:cs="Times New Roman"/>
          <w:b/>
          <w:bCs/>
          <w:sz w:val="24"/>
          <w:szCs w:val="24"/>
        </w:rPr>
        <w:t xml:space="preserve"> competition on nighttime stomatal conductance and transpiration</w:t>
      </w:r>
      <w:r w:rsidR="00CE5AA0">
        <w:rPr>
          <w:rFonts w:ascii="Times New Roman" w:hAnsi="Times New Roman" w:cs="Times New Roman"/>
          <w:b/>
          <w:bCs/>
          <w:sz w:val="24"/>
          <w:szCs w:val="24"/>
        </w:rPr>
        <w:t xml:space="preserve"> in black cottonwoods</w:t>
      </w:r>
    </w:p>
    <w:p w14:paraId="5105EA6C" w14:textId="77777777" w:rsidR="000B7FAD" w:rsidRDefault="000B7FAD" w:rsidP="006031F3">
      <w:pPr>
        <w:spacing w:line="480" w:lineRule="auto"/>
        <w:rPr>
          <w:rFonts w:ascii="Times New Roman" w:hAnsi="Times New Roman" w:cs="Times New Roman"/>
          <w:sz w:val="24"/>
          <w:szCs w:val="24"/>
        </w:rPr>
      </w:pPr>
    </w:p>
    <w:p w14:paraId="599D85D6" w14:textId="6C8B4E28" w:rsidR="00C9535B" w:rsidRPr="006B34C3" w:rsidRDefault="00616057" w:rsidP="006031F3">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Karrin E. Tennant</w:t>
      </w:r>
      <w:r w:rsidR="00BC1B35">
        <w:rPr>
          <w:rFonts w:ascii="Times New Roman" w:hAnsi="Times New Roman" w:cs="Times New Roman"/>
          <w:sz w:val="24"/>
          <w:szCs w:val="24"/>
          <w:vertAlign w:val="superscript"/>
        </w:rPr>
        <w:t>1</w:t>
      </w:r>
      <w:r>
        <w:rPr>
          <w:rFonts w:ascii="Times New Roman" w:hAnsi="Times New Roman" w:cs="Times New Roman"/>
          <w:sz w:val="24"/>
          <w:szCs w:val="24"/>
        </w:rPr>
        <w:t>, William R. L. Anderegg</w:t>
      </w:r>
      <w:r w:rsidR="00BC1B35">
        <w:rPr>
          <w:rFonts w:ascii="Times New Roman" w:hAnsi="Times New Roman" w:cs="Times New Roman"/>
          <w:sz w:val="24"/>
          <w:szCs w:val="24"/>
          <w:vertAlign w:val="superscript"/>
        </w:rPr>
        <w:t>1</w:t>
      </w:r>
    </w:p>
    <w:p w14:paraId="53446106" w14:textId="4831324F" w:rsidR="004372E6" w:rsidRDefault="004372E6" w:rsidP="006031F3">
      <w:pPr>
        <w:spacing w:line="480" w:lineRule="auto"/>
        <w:rPr>
          <w:rFonts w:ascii="Times New Roman" w:hAnsi="Times New Roman" w:cs="Times New Roman"/>
          <w:sz w:val="24"/>
          <w:szCs w:val="24"/>
        </w:rPr>
      </w:pPr>
    </w:p>
    <w:p w14:paraId="2263EBA0" w14:textId="01CA8671" w:rsidR="004372E6" w:rsidRDefault="00BC1B35" w:rsidP="006031F3">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4372E6">
        <w:rPr>
          <w:rFonts w:ascii="Times New Roman" w:hAnsi="Times New Roman" w:cs="Times New Roman"/>
          <w:sz w:val="24"/>
          <w:szCs w:val="24"/>
        </w:rPr>
        <w:t>School of Biological Sciences,</w:t>
      </w:r>
      <w:r w:rsidR="00AB759E">
        <w:rPr>
          <w:rFonts w:ascii="Times New Roman" w:hAnsi="Times New Roman" w:cs="Times New Roman"/>
          <w:sz w:val="24"/>
          <w:szCs w:val="24"/>
        </w:rPr>
        <w:t xml:space="preserve"> The</w:t>
      </w:r>
      <w:r w:rsidR="004372E6">
        <w:rPr>
          <w:rFonts w:ascii="Times New Roman" w:hAnsi="Times New Roman" w:cs="Times New Roman"/>
          <w:sz w:val="24"/>
          <w:szCs w:val="24"/>
        </w:rPr>
        <w:t xml:space="preserve"> University of Utah</w:t>
      </w:r>
      <w:r w:rsidR="00AB759E">
        <w:rPr>
          <w:rFonts w:ascii="Times New Roman" w:hAnsi="Times New Roman" w:cs="Times New Roman"/>
          <w:sz w:val="24"/>
          <w:szCs w:val="24"/>
        </w:rPr>
        <w:t xml:space="preserve">, </w:t>
      </w:r>
      <w:r w:rsidR="00440E66" w:rsidRPr="00440E66">
        <w:rPr>
          <w:rFonts w:ascii="Times New Roman" w:hAnsi="Times New Roman" w:cs="Times New Roman"/>
          <w:sz w:val="24"/>
          <w:szCs w:val="24"/>
        </w:rPr>
        <w:t>257 1400 E</w:t>
      </w:r>
      <w:r w:rsidR="00E72C9C">
        <w:rPr>
          <w:rFonts w:ascii="Times New Roman" w:hAnsi="Times New Roman" w:cs="Times New Roman"/>
          <w:sz w:val="24"/>
          <w:szCs w:val="24"/>
        </w:rPr>
        <w:t xml:space="preserve">, </w:t>
      </w:r>
      <w:r w:rsidR="00AB759E">
        <w:rPr>
          <w:rFonts w:ascii="Times New Roman" w:hAnsi="Times New Roman" w:cs="Times New Roman"/>
          <w:sz w:val="24"/>
          <w:szCs w:val="24"/>
        </w:rPr>
        <w:t>Salt Lake City, UT 84112, USA</w:t>
      </w:r>
    </w:p>
    <w:p w14:paraId="0F13AC3C" w14:textId="76391894" w:rsidR="00AB759E" w:rsidRDefault="00AB759E" w:rsidP="006031F3">
      <w:pPr>
        <w:spacing w:line="480" w:lineRule="auto"/>
        <w:rPr>
          <w:rFonts w:ascii="Times New Roman" w:hAnsi="Times New Roman" w:cs="Times New Roman"/>
          <w:sz w:val="24"/>
          <w:szCs w:val="24"/>
        </w:rPr>
      </w:pPr>
    </w:p>
    <w:p w14:paraId="0770E5E6" w14:textId="7A955D28" w:rsidR="00AB759E" w:rsidRDefault="00AB759E" w:rsidP="006031F3">
      <w:pPr>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Corresponding Author: </w:t>
      </w:r>
    </w:p>
    <w:p w14:paraId="4F23B7FF" w14:textId="41472859" w:rsidR="002B6888" w:rsidRDefault="002B6888" w:rsidP="006031F3">
      <w:pPr>
        <w:spacing w:line="480" w:lineRule="auto"/>
        <w:rPr>
          <w:rFonts w:ascii="Times New Roman" w:hAnsi="Times New Roman" w:cs="Times New Roman"/>
          <w:sz w:val="24"/>
          <w:szCs w:val="24"/>
        </w:rPr>
      </w:pPr>
      <w:r>
        <w:rPr>
          <w:rFonts w:ascii="Times New Roman" w:hAnsi="Times New Roman" w:cs="Times New Roman"/>
          <w:sz w:val="24"/>
          <w:szCs w:val="24"/>
        </w:rPr>
        <w:t>Karrin E. Tennant</w:t>
      </w:r>
    </w:p>
    <w:p w14:paraId="07A12BD1" w14:textId="5A5F9976" w:rsidR="00AB2D48" w:rsidRDefault="00DA1B7D" w:rsidP="006031F3">
      <w:pPr>
        <w:spacing w:line="480" w:lineRule="auto"/>
        <w:rPr>
          <w:rFonts w:ascii="Times New Roman" w:hAnsi="Times New Roman" w:cs="Times New Roman"/>
          <w:sz w:val="24"/>
          <w:szCs w:val="24"/>
        </w:rPr>
      </w:pPr>
      <w:r>
        <w:rPr>
          <w:rFonts w:ascii="Times New Roman" w:hAnsi="Times New Roman" w:cs="Times New Roman"/>
          <w:sz w:val="24"/>
          <w:szCs w:val="24"/>
        </w:rPr>
        <w:t>Telephone: +1 817-789-8959</w:t>
      </w:r>
    </w:p>
    <w:p w14:paraId="41E97815" w14:textId="183D1652" w:rsidR="00AB2D48" w:rsidRPr="00AB2D48" w:rsidRDefault="00DA1B7D" w:rsidP="006031F3">
      <w:pPr>
        <w:spacing w:line="480"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E</w:t>
      </w:r>
      <w:r w:rsidR="00426EE6">
        <w:rPr>
          <w:rFonts w:ascii="Times New Roman" w:hAnsi="Times New Roman" w:cs="Times New Roman"/>
          <w:sz w:val="24"/>
          <w:szCs w:val="24"/>
        </w:rPr>
        <w:t>-</w:t>
      </w:r>
      <w:r>
        <w:rPr>
          <w:rFonts w:ascii="Times New Roman" w:hAnsi="Times New Roman" w:cs="Times New Roman"/>
          <w:sz w:val="24"/>
          <w:szCs w:val="24"/>
        </w:rPr>
        <w:t xml:space="preserve">mail: </w:t>
      </w:r>
      <w:hyperlink r:id="rId11" w:history="1">
        <w:r w:rsidR="00AB2D48" w:rsidRPr="00543D59">
          <w:rPr>
            <w:rStyle w:val="Hyperlink"/>
            <w:rFonts w:ascii="Times New Roman" w:hAnsi="Times New Roman" w:cs="Times New Roman"/>
            <w:sz w:val="24"/>
            <w:szCs w:val="24"/>
          </w:rPr>
          <w:t>karrinten@gmail.com</w:t>
        </w:r>
      </w:hyperlink>
    </w:p>
    <w:p w14:paraId="74F1DDC7" w14:textId="61CB018D" w:rsidR="00964369" w:rsidRDefault="00AB2D48" w:rsidP="006031F3">
      <w:pPr>
        <w:spacing w:line="480" w:lineRule="auto"/>
        <w:rPr>
          <w:rFonts w:ascii="Times New Roman" w:hAnsi="Times New Roman" w:cs="Times New Roman"/>
          <w:sz w:val="24"/>
          <w:szCs w:val="24"/>
        </w:rPr>
      </w:pPr>
      <w:r>
        <w:rPr>
          <w:rFonts w:ascii="Times New Roman" w:hAnsi="Times New Roman" w:cs="Times New Roman"/>
          <w:sz w:val="24"/>
          <w:szCs w:val="24"/>
        </w:rPr>
        <w:t>Address:</w:t>
      </w:r>
    </w:p>
    <w:p w14:paraId="440756F0" w14:textId="1EBF1F65" w:rsidR="00AB2D48" w:rsidRDefault="00B431F7" w:rsidP="006031F3">
      <w:pPr>
        <w:spacing w:line="480" w:lineRule="auto"/>
        <w:rPr>
          <w:rFonts w:ascii="Times New Roman" w:hAnsi="Times New Roman" w:cs="Times New Roman"/>
          <w:sz w:val="24"/>
          <w:szCs w:val="24"/>
        </w:rPr>
      </w:pPr>
      <w:r w:rsidRPr="00B431F7">
        <w:rPr>
          <w:rFonts w:ascii="Times New Roman" w:hAnsi="Times New Roman" w:cs="Times New Roman"/>
          <w:sz w:val="24"/>
          <w:szCs w:val="24"/>
        </w:rPr>
        <w:t>327 Campus Drive, Stanford, CA 94305</w:t>
      </w:r>
    </w:p>
    <w:p w14:paraId="25243172" w14:textId="77777777" w:rsidR="00D77B2F" w:rsidRDefault="00D77B2F" w:rsidP="006031F3">
      <w:pPr>
        <w:spacing w:line="480" w:lineRule="auto"/>
        <w:rPr>
          <w:rFonts w:ascii="Times New Roman" w:hAnsi="Times New Roman" w:cs="Times New Roman"/>
          <w:sz w:val="24"/>
          <w:szCs w:val="24"/>
        </w:rPr>
      </w:pPr>
    </w:p>
    <w:p w14:paraId="0467A853" w14:textId="77777777" w:rsidR="00F772A3" w:rsidRDefault="00F772A3" w:rsidP="00F772A3">
      <w:pPr>
        <w:spacing w:line="480" w:lineRule="auto"/>
        <w:rPr>
          <w:rFonts w:ascii="Times New Roman" w:hAnsi="Times New Roman" w:cs="Times New Roman"/>
          <w:sz w:val="24"/>
          <w:szCs w:val="24"/>
        </w:rPr>
      </w:pPr>
      <w:r>
        <w:rPr>
          <w:rFonts w:ascii="Times New Roman" w:hAnsi="Times New Roman" w:cs="Times New Roman"/>
          <w:sz w:val="24"/>
          <w:szCs w:val="24"/>
        </w:rPr>
        <w:t>Key words: Competition, Drought, Gas Exchange, Hydraulic Redistribution, Nocturnal Transpiration</w:t>
      </w:r>
    </w:p>
    <w:p w14:paraId="1597CC26" w14:textId="311BFD8B" w:rsidR="00AB0927" w:rsidRDefault="00AB0927" w:rsidP="006031F3">
      <w:pPr>
        <w:spacing w:line="480" w:lineRule="auto"/>
        <w:rPr>
          <w:rFonts w:ascii="Times New Roman" w:hAnsi="Times New Roman" w:cs="Times New Roman"/>
          <w:sz w:val="24"/>
          <w:szCs w:val="24"/>
        </w:rPr>
      </w:pPr>
    </w:p>
    <w:p w14:paraId="19DA783E" w14:textId="3C64038C" w:rsidR="00F97C97" w:rsidRDefault="00F97C97" w:rsidP="006031F3">
      <w:pPr>
        <w:spacing w:line="480" w:lineRule="auto"/>
        <w:rPr>
          <w:rFonts w:ascii="Times New Roman" w:hAnsi="Times New Roman" w:cs="Times New Roman"/>
          <w:sz w:val="24"/>
          <w:szCs w:val="24"/>
        </w:rPr>
      </w:pPr>
    </w:p>
    <w:p w14:paraId="502E24F2" w14:textId="52206C86" w:rsidR="002D57A3" w:rsidRPr="00321C79" w:rsidRDefault="00F7036E" w:rsidP="006031F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963C395" w14:textId="4420EBCB" w:rsidR="00316021" w:rsidRPr="00012CB3" w:rsidRDefault="00316021" w:rsidP="00D77B2F">
      <w:pPr>
        <w:spacing w:line="480" w:lineRule="auto"/>
        <w:ind w:firstLine="720"/>
        <w:rPr>
          <w:rFonts w:ascii="Times New Roman" w:hAnsi="Times New Roman" w:cs="Times New Roman"/>
          <w:sz w:val="24"/>
          <w:szCs w:val="24"/>
        </w:rPr>
      </w:pPr>
      <w:r w:rsidRPr="00012CB3">
        <w:rPr>
          <w:rFonts w:ascii="Times New Roman" w:hAnsi="Times New Roman" w:cs="Times New Roman"/>
          <w:sz w:val="24"/>
          <w:szCs w:val="24"/>
        </w:rPr>
        <w:t>Stomata are critical valves responsible for gas exchange and transpiration and play a crucial role in terrestrial water cycling. Many plants maintain partially open stomatal apertures and transpiration at night, even when carbon gain is zero</w:t>
      </w:r>
      <w:r w:rsidR="00982622">
        <w:rPr>
          <w:rFonts w:ascii="Times New Roman" w:hAnsi="Times New Roman" w:cs="Times New Roman"/>
          <w:sz w:val="24"/>
          <w:szCs w:val="24"/>
        </w:rPr>
        <w:t>, which is an enduring mystery in plant ecophysiology</w:t>
      </w:r>
      <w:r w:rsidRPr="00012CB3">
        <w:rPr>
          <w:rFonts w:ascii="Times New Roman" w:hAnsi="Times New Roman" w:cs="Times New Roman"/>
          <w:sz w:val="24"/>
          <w:szCs w:val="24"/>
        </w:rPr>
        <w:t xml:space="preserve">. We tested the hypothesis that nocturnal stomatal conductance may </w:t>
      </w:r>
      <w:r>
        <w:rPr>
          <w:rFonts w:ascii="Times New Roman" w:hAnsi="Times New Roman" w:cs="Times New Roman"/>
          <w:sz w:val="24"/>
          <w:szCs w:val="24"/>
        </w:rPr>
        <w:t>inhibit un</w:t>
      </w:r>
      <w:r w:rsidRPr="00012CB3">
        <w:rPr>
          <w:rFonts w:ascii="Times New Roman" w:hAnsi="Times New Roman" w:cs="Times New Roman"/>
          <w:sz w:val="24"/>
          <w:szCs w:val="24"/>
        </w:rPr>
        <w:t>favorable hydraulic redistribution in the soil, keeping soil water proximal and away from competitors. We planted black cottonwood (</w:t>
      </w:r>
      <w:r w:rsidRPr="00012CB3">
        <w:rPr>
          <w:rFonts w:ascii="Times New Roman" w:hAnsi="Times New Roman" w:cs="Times New Roman"/>
          <w:i/>
          <w:iCs/>
          <w:sz w:val="24"/>
          <w:szCs w:val="24"/>
        </w:rPr>
        <w:t xml:space="preserve">Populus </w:t>
      </w:r>
      <w:proofErr w:type="spellStart"/>
      <w:r w:rsidRPr="00012CB3">
        <w:rPr>
          <w:rFonts w:ascii="Times New Roman" w:hAnsi="Times New Roman" w:cs="Times New Roman"/>
          <w:i/>
          <w:iCs/>
          <w:sz w:val="24"/>
          <w:szCs w:val="24"/>
        </w:rPr>
        <w:t>trichocarpa</w:t>
      </w:r>
      <w:proofErr w:type="spellEnd"/>
      <w:r w:rsidRPr="00012CB3">
        <w:rPr>
          <w:rFonts w:ascii="Times New Roman" w:hAnsi="Times New Roman" w:cs="Times New Roman"/>
          <w:sz w:val="24"/>
          <w:szCs w:val="24"/>
        </w:rPr>
        <w:t xml:space="preserve">) seedlings in a range </w:t>
      </w:r>
      <w:r w:rsidR="002532F7">
        <w:rPr>
          <w:rFonts w:ascii="Times New Roman" w:hAnsi="Times New Roman" w:cs="Times New Roman"/>
          <w:sz w:val="24"/>
          <w:szCs w:val="24"/>
        </w:rPr>
        <w:t xml:space="preserve">of </w:t>
      </w:r>
      <w:r>
        <w:rPr>
          <w:rFonts w:ascii="Times New Roman" w:hAnsi="Times New Roman" w:cs="Times New Roman"/>
          <w:sz w:val="24"/>
          <w:szCs w:val="24"/>
        </w:rPr>
        <w:t xml:space="preserve">competitive settings including </w:t>
      </w:r>
      <w:r w:rsidRPr="00012CB3">
        <w:rPr>
          <w:rFonts w:ascii="Times New Roman" w:hAnsi="Times New Roman" w:cs="Times New Roman"/>
          <w:sz w:val="24"/>
          <w:szCs w:val="24"/>
        </w:rPr>
        <w:t>intraspecific</w:t>
      </w:r>
      <w:r>
        <w:rPr>
          <w:rFonts w:ascii="Times New Roman" w:hAnsi="Times New Roman" w:cs="Times New Roman"/>
          <w:sz w:val="24"/>
          <w:szCs w:val="24"/>
        </w:rPr>
        <w:t xml:space="preserve"> planting groups</w:t>
      </w:r>
      <w:r w:rsidRPr="00012CB3">
        <w:rPr>
          <w:rFonts w:ascii="Times New Roman" w:hAnsi="Times New Roman" w:cs="Times New Roman"/>
          <w:sz w:val="24"/>
          <w:szCs w:val="24"/>
        </w:rPr>
        <w:t xml:space="preserve"> and interspecific </w:t>
      </w:r>
      <w:r>
        <w:rPr>
          <w:rFonts w:ascii="Times New Roman" w:hAnsi="Times New Roman" w:cs="Times New Roman"/>
          <w:sz w:val="24"/>
          <w:szCs w:val="24"/>
        </w:rPr>
        <w:t>pots</w:t>
      </w:r>
      <w:r w:rsidRPr="00012CB3">
        <w:rPr>
          <w:rFonts w:ascii="Times New Roman" w:hAnsi="Times New Roman" w:cs="Times New Roman"/>
          <w:sz w:val="24"/>
          <w:szCs w:val="24"/>
        </w:rPr>
        <w:t xml:space="preserve"> with water birch</w:t>
      </w:r>
      <w:r>
        <w:rPr>
          <w:rFonts w:ascii="Times New Roman" w:hAnsi="Times New Roman" w:cs="Times New Roman"/>
          <w:sz w:val="24"/>
          <w:szCs w:val="24"/>
        </w:rPr>
        <w:t xml:space="preserve"> (</w:t>
      </w:r>
      <w:r w:rsidRPr="00012CB3">
        <w:rPr>
          <w:rFonts w:ascii="Times New Roman" w:hAnsi="Times New Roman" w:cs="Times New Roman"/>
          <w:i/>
          <w:iCs/>
          <w:sz w:val="24"/>
          <w:szCs w:val="24"/>
        </w:rPr>
        <w:t>Betula occidentalis</w:t>
      </w:r>
      <w:r w:rsidRPr="00012CB3">
        <w:rPr>
          <w:rFonts w:ascii="Times New Roman" w:hAnsi="Times New Roman" w:cs="Times New Roman"/>
          <w:sz w:val="24"/>
          <w:szCs w:val="24"/>
        </w:rPr>
        <w:t>)</w:t>
      </w:r>
      <w:r w:rsidR="009F349D">
        <w:rPr>
          <w:rFonts w:ascii="Times New Roman" w:hAnsi="Times New Roman" w:cs="Times New Roman"/>
          <w:sz w:val="24"/>
          <w:szCs w:val="24"/>
        </w:rPr>
        <w:t xml:space="preserve"> and then quantified responses during well-watered conditions and a water dry-down experiment</w:t>
      </w:r>
      <w:r w:rsidRPr="00012CB3">
        <w:rPr>
          <w:rFonts w:ascii="Times New Roman" w:hAnsi="Times New Roman" w:cs="Times New Roman"/>
          <w:sz w:val="24"/>
          <w:szCs w:val="24"/>
        </w:rPr>
        <w:t xml:space="preserve">. </w:t>
      </w:r>
      <w:r>
        <w:rPr>
          <w:rFonts w:ascii="Times New Roman" w:hAnsi="Times New Roman" w:cs="Times New Roman"/>
          <w:sz w:val="24"/>
          <w:szCs w:val="24"/>
        </w:rPr>
        <w:t>Intra- and inter-specific c</w:t>
      </w:r>
      <w:r w:rsidRPr="00012CB3">
        <w:rPr>
          <w:rFonts w:ascii="Times New Roman" w:hAnsi="Times New Roman" w:cs="Times New Roman"/>
          <w:sz w:val="24"/>
          <w:szCs w:val="24"/>
        </w:rPr>
        <w:t xml:space="preserve">ompetitive and non-competitive cottonwoods alike increased nighttime stomatal conductance as water supply decreased, and </w:t>
      </w:r>
      <w:r>
        <w:rPr>
          <w:rFonts w:ascii="Times New Roman" w:hAnsi="Times New Roman" w:cs="Times New Roman"/>
          <w:sz w:val="24"/>
          <w:szCs w:val="24"/>
        </w:rPr>
        <w:t>cottonwood</w:t>
      </w:r>
      <w:r w:rsidRPr="00012CB3">
        <w:rPr>
          <w:rFonts w:ascii="Times New Roman" w:hAnsi="Times New Roman" w:cs="Times New Roman"/>
          <w:sz w:val="24"/>
          <w:szCs w:val="24"/>
        </w:rPr>
        <w:t xml:space="preserve">s planted in </w:t>
      </w:r>
      <w:r>
        <w:rPr>
          <w:rFonts w:ascii="Times New Roman" w:hAnsi="Times New Roman" w:cs="Times New Roman"/>
          <w:sz w:val="24"/>
          <w:szCs w:val="24"/>
        </w:rPr>
        <w:t xml:space="preserve">intraspecific </w:t>
      </w:r>
      <w:r w:rsidRPr="00012CB3">
        <w:rPr>
          <w:rFonts w:ascii="Times New Roman" w:hAnsi="Times New Roman" w:cs="Times New Roman"/>
          <w:sz w:val="24"/>
          <w:szCs w:val="24"/>
        </w:rPr>
        <w:t xml:space="preserve">competition showed significantly greater increases in nighttime stomatal conductance than solo trees. </w:t>
      </w:r>
      <w:bookmarkStart w:id="0" w:name="_Hlk97894571"/>
      <w:r w:rsidRPr="00012CB3">
        <w:rPr>
          <w:rFonts w:ascii="Times New Roman" w:hAnsi="Times New Roman" w:cs="Times New Roman"/>
          <w:sz w:val="24"/>
          <w:szCs w:val="24"/>
        </w:rPr>
        <w:t>We found mixed results in examining the linkages between hydraulic redistribution and nighttime stomatal conductance.</w:t>
      </w:r>
      <w:bookmarkEnd w:id="0"/>
      <w:r w:rsidRPr="00012CB3">
        <w:rPr>
          <w:rFonts w:ascii="Times New Roman" w:hAnsi="Times New Roman" w:cs="Times New Roman"/>
          <w:sz w:val="24"/>
          <w:szCs w:val="24"/>
        </w:rPr>
        <w:t xml:space="preserve"> Our results support the hypothesis that trees likely alter stomatal conductance at night in the presence of competition, although nocturnal stomatal conductance peaked at intermediate competition levels. The observed pattern of competitive stomatal behavior at night has considerable implications for models of transpiration and plant water cycling in ecosystems.</w:t>
      </w:r>
    </w:p>
    <w:p w14:paraId="416514EF" w14:textId="77777777" w:rsidR="008A663A" w:rsidRDefault="008A663A" w:rsidP="006031F3">
      <w:pPr>
        <w:spacing w:line="480" w:lineRule="auto"/>
        <w:rPr>
          <w:rFonts w:ascii="Times New Roman" w:hAnsi="Times New Roman" w:cs="Times New Roman"/>
          <w:sz w:val="24"/>
          <w:szCs w:val="24"/>
        </w:rPr>
      </w:pPr>
    </w:p>
    <w:p w14:paraId="5B6A70CE" w14:textId="0084AAB8" w:rsidR="00316021" w:rsidRDefault="00316021" w:rsidP="006031F3">
      <w:pPr>
        <w:spacing w:line="480" w:lineRule="auto"/>
        <w:rPr>
          <w:rFonts w:ascii="Times New Roman" w:hAnsi="Times New Roman" w:cs="Times New Roman"/>
          <w:sz w:val="24"/>
          <w:szCs w:val="24"/>
        </w:rPr>
      </w:pPr>
    </w:p>
    <w:p w14:paraId="4BEE6CE9" w14:textId="77777777" w:rsidR="0083464A" w:rsidRPr="0083464A" w:rsidRDefault="0083464A" w:rsidP="006031F3">
      <w:pPr>
        <w:spacing w:line="480" w:lineRule="auto"/>
        <w:rPr>
          <w:rFonts w:ascii="Times New Roman" w:hAnsi="Times New Roman" w:cs="Times New Roman"/>
          <w:b/>
          <w:bCs/>
          <w:sz w:val="24"/>
          <w:szCs w:val="24"/>
        </w:rPr>
      </w:pPr>
      <w:r w:rsidRPr="0083464A">
        <w:rPr>
          <w:rFonts w:ascii="Times New Roman" w:hAnsi="Times New Roman" w:cs="Times New Roman"/>
          <w:b/>
          <w:bCs/>
          <w:sz w:val="24"/>
          <w:szCs w:val="24"/>
        </w:rPr>
        <w:lastRenderedPageBreak/>
        <w:t>Introduction</w:t>
      </w:r>
    </w:p>
    <w:p w14:paraId="14D50D13" w14:textId="18D0E2F9" w:rsidR="0083464A" w:rsidRPr="00A72590" w:rsidRDefault="0083464A" w:rsidP="006031F3">
      <w:pPr>
        <w:spacing w:line="480" w:lineRule="auto"/>
        <w:ind w:firstLine="720"/>
        <w:rPr>
          <w:rFonts w:ascii="Times New Roman" w:hAnsi="Times New Roman" w:cs="Times New Roman"/>
          <w:sz w:val="24"/>
          <w:szCs w:val="24"/>
        </w:rPr>
      </w:pPr>
      <w:r w:rsidRPr="00A72590">
        <w:rPr>
          <w:rFonts w:ascii="Times New Roman" w:hAnsi="Times New Roman" w:cs="Times New Roman"/>
          <w:sz w:val="24"/>
          <w:szCs w:val="24"/>
        </w:rPr>
        <w:t xml:space="preserve">Gas exchange of carbon dioxide for photosynthesis and water vapor </w:t>
      </w:r>
      <w:r>
        <w:rPr>
          <w:rFonts w:ascii="Times New Roman" w:hAnsi="Times New Roman" w:cs="Times New Roman"/>
          <w:sz w:val="24"/>
          <w:szCs w:val="24"/>
        </w:rPr>
        <w:t xml:space="preserve">loss </w:t>
      </w:r>
      <w:r w:rsidRPr="00A72590">
        <w:rPr>
          <w:rFonts w:ascii="Times New Roman" w:hAnsi="Times New Roman" w:cs="Times New Roman"/>
          <w:sz w:val="24"/>
          <w:szCs w:val="24"/>
        </w:rPr>
        <w:t xml:space="preserve">is mediated by small stomatal pores on the leaf surface. Stomata control rates of transpiration </w:t>
      </w:r>
      <w:r>
        <w:rPr>
          <w:rFonts w:ascii="Times New Roman" w:hAnsi="Times New Roman" w:cs="Times New Roman"/>
          <w:sz w:val="24"/>
          <w:szCs w:val="24"/>
        </w:rPr>
        <w:t xml:space="preserve">(E) </w:t>
      </w:r>
      <w:r w:rsidRPr="00A72590">
        <w:rPr>
          <w:rFonts w:ascii="Times New Roman" w:hAnsi="Times New Roman" w:cs="Times New Roman"/>
          <w:sz w:val="24"/>
          <w:szCs w:val="24"/>
        </w:rPr>
        <w:t xml:space="preserve">and as such play a crucial role in terrestrial water cycling (Berry </w:t>
      </w:r>
      <w:r w:rsidRPr="0078610A">
        <w:rPr>
          <w:rFonts w:ascii="Times New Roman" w:hAnsi="Times New Roman" w:cs="Times New Roman"/>
          <w:i/>
          <w:sz w:val="24"/>
          <w:szCs w:val="24"/>
        </w:rPr>
        <w:t>et al.</w:t>
      </w:r>
      <w:r w:rsidRPr="00A72590">
        <w:rPr>
          <w:rFonts w:ascii="Times New Roman" w:hAnsi="Times New Roman" w:cs="Times New Roman"/>
          <w:sz w:val="24"/>
          <w:szCs w:val="24"/>
        </w:rPr>
        <w:t>, 2010). Plants must pay th</w:t>
      </w:r>
      <w:r w:rsidR="00C74702">
        <w:rPr>
          <w:rFonts w:ascii="Times New Roman" w:hAnsi="Times New Roman" w:cs="Times New Roman"/>
          <w:sz w:val="24"/>
          <w:szCs w:val="24"/>
        </w:rPr>
        <w:t>e</w:t>
      </w:r>
      <w:r w:rsidRPr="00A72590">
        <w:rPr>
          <w:rFonts w:ascii="Times New Roman" w:hAnsi="Times New Roman" w:cs="Times New Roman"/>
          <w:sz w:val="24"/>
          <w:szCs w:val="24"/>
        </w:rPr>
        <w:t xml:space="preserve"> water “cost” of open stomata in order to gain carbon via photosynthesis when sunlight is present. The genetic and environmental controls over stomatal conductance during the day have long been studied and are well</w:t>
      </w:r>
      <w:r w:rsidR="009C78F0">
        <w:rPr>
          <w:rFonts w:ascii="Times New Roman" w:hAnsi="Times New Roman" w:cs="Times New Roman"/>
          <w:sz w:val="24"/>
          <w:szCs w:val="24"/>
        </w:rPr>
        <w:t>-</w:t>
      </w:r>
      <w:r w:rsidRPr="00A72590">
        <w:rPr>
          <w:rFonts w:ascii="Times New Roman" w:hAnsi="Times New Roman" w:cs="Times New Roman"/>
          <w:sz w:val="24"/>
          <w:szCs w:val="24"/>
        </w:rPr>
        <w:t>documented (</w:t>
      </w:r>
      <w:r>
        <w:rPr>
          <w:rFonts w:ascii="Times New Roman" w:hAnsi="Times New Roman" w:cs="Times New Roman"/>
          <w:sz w:val="24"/>
          <w:szCs w:val="24"/>
        </w:rPr>
        <w:t xml:space="preserve">Wong </w:t>
      </w:r>
      <w:r w:rsidRPr="00581965">
        <w:rPr>
          <w:rFonts w:ascii="Times New Roman" w:hAnsi="Times New Roman" w:cs="Times New Roman"/>
          <w:i/>
          <w:sz w:val="24"/>
          <w:szCs w:val="24"/>
        </w:rPr>
        <w:t>et al.</w:t>
      </w:r>
      <w:r w:rsidRPr="00581965">
        <w:rPr>
          <w:rFonts w:ascii="Times New Roman" w:hAnsi="Times New Roman" w:cs="Times New Roman"/>
          <w:sz w:val="24"/>
          <w:szCs w:val="24"/>
        </w:rPr>
        <w:t>,</w:t>
      </w:r>
      <w:r>
        <w:rPr>
          <w:rFonts w:ascii="Times New Roman" w:hAnsi="Times New Roman" w:cs="Times New Roman"/>
          <w:sz w:val="24"/>
          <w:szCs w:val="24"/>
        </w:rPr>
        <w:t xml:space="preserve"> 1979; Ball </w:t>
      </w:r>
      <w:r w:rsidRPr="0078610A">
        <w:rPr>
          <w:rFonts w:ascii="Times New Roman" w:hAnsi="Times New Roman" w:cs="Times New Roman"/>
          <w:i/>
          <w:sz w:val="24"/>
          <w:szCs w:val="24"/>
        </w:rPr>
        <w:t>et al.</w:t>
      </w:r>
      <w:r>
        <w:rPr>
          <w:rFonts w:ascii="Times New Roman" w:hAnsi="Times New Roman" w:cs="Times New Roman"/>
          <w:sz w:val="24"/>
          <w:szCs w:val="24"/>
        </w:rPr>
        <w:t xml:space="preserve">, 1987; </w:t>
      </w:r>
      <w:r w:rsidRPr="00A72590">
        <w:rPr>
          <w:rFonts w:ascii="Times New Roman" w:hAnsi="Times New Roman" w:cs="Times New Roman"/>
          <w:sz w:val="24"/>
          <w:szCs w:val="24"/>
        </w:rPr>
        <w:t xml:space="preserve">Buckley, 2005; McAdam &amp; </w:t>
      </w:r>
      <w:proofErr w:type="spellStart"/>
      <w:r w:rsidRPr="00A72590">
        <w:rPr>
          <w:rFonts w:ascii="Times New Roman" w:hAnsi="Times New Roman" w:cs="Times New Roman"/>
          <w:sz w:val="24"/>
          <w:szCs w:val="24"/>
        </w:rPr>
        <w:t>Brodribb</w:t>
      </w:r>
      <w:proofErr w:type="spellEnd"/>
      <w:r w:rsidRPr="00A72590">
        <w:rPr>
          <w:rFonts w:ascii="Times New Roman" w:hAnsi="Times New Roman" w:cs="Times New Roman"/>
          <w:sz w:val="24"/>
          <w:szCs w:val="24"/>
        </w:rPr>
        <w:t xml:space="preserve">, 2015; </w:t>
      </w:r>
      <w:proofErr w:type="spellStart"/>
      <w:r w:rsidRPr="00A72590">
        <w:rPr>
          <w:rFonts w:ascii="Times New Roman" w:hAnsi="Times New Roman" w:cs="Times New Roman"/>
          <w:sz w:val="24"/>
          <w:szCs w:val="24"/>
        </w:rPr>
        <w:t>Brodribb</w:t>
      </w:r>
      <w:proofErr w:type="spellEnd"/>
      <w:r w:rsidRPr="00A72590">
        <w:rPr>
          <w:rFonts w:ascii="Times New Roman" w:hAnsi="Times New Roman" w:cs="Times New Roman"/>
          <w:sz w:val="24"/>
          <w:szCs w:val="24"/>
        </w:rPr>
        <w:t xml:space="preserve"> &amp; McAdam, 2017).</w:t>
      </w:r>
    </w:p>
    <w:p w14:paraId="4C6350FE" w14:textId="61C21314" w:rsidR="0083464A" w:rsidRDefault="0083464A" w:rsidP="006031F3">
      <w:pPr>
        <w:spacing w:line="480" w:lineRule="auto"/>
        <w:ind w:firstLine="720"/>
        <w:rPr>
          <w:rFonts w:ascii="Times New Roman" w:hAnsi="Times New Roman" w:cs="Times New Roman"/>
          <w:sz w:val="24"/>
          <w:szCs w:val="24"/>
        </w:rPr>
      </w:pPr>
      <w:bookmarkStart w:id="1" w:name="_Hlk97815429"/>
      <w:r>
        <w:rPr>
          <w:rFonts w:ascii="Times New Roman" w:hAnsi="Times New Roman" w:cs="Times New Roman"/>
          <w:sz w:val="24"/>
          <w:szCs w:val="24"/>
        </w:rPr>
        <w:t>O</w:t>
      </w:r>
      <w:r w:rsidRPr="00A72590">
        <w:rPr>
          <w:rFonts w:ascii="Times New Roman" w:hAnsi="Times New Roman" w:cs="Times New Roman"/>
          <w:sz w:val="24"/>
          <w:szCs w:val="24"/>
        </w:rPr>
        <w:t>ptimal stomatal theory suggest</w:t>
      </w:r>
      <w:r w:rsidR="003E609E">
        <w:rPr>
          <w:rFonts w:ascii="Times New Roman" w:hAnsi="Times New Roman" w:cs="Times New Roman"/>
          <w:sz w:val="24"/>
          <w:szCs w:val="24"/>
        </w:rPr>
        <w:t>s</w:t>
      </w:r>
      <w:r w:rsidRPr="00A72590">
        <w:rPr>
          <w:rFonts w:ascii="Times New Roman" w:hAnsi="Times New Roman" w:cs="Times New Roman"/>
          <w:sz w:val="24"/>
          <w:szCs w:val="24"/>
        </w:rPr>
        <w:t xml:space="preserve"> that plants should close stomata</w:t>
      </w:r>
      <w:r w:rsidR="009C2E56">
        <w:rPr>
          <w:rFonts w:ascii="Times New Roman" w:hAnsi="Times New Roman" w:cs="Times New Roman"/>
          <w:sz w:val="24"/>
          <w:szCs w:val="24"/>
        </w:rPr>
        <w:t xml:space="preserve"> </w:t>
      </w:r>
      <w:r w:rsidRPr="00A72590">
        <w:rPr>
          <w:rFonts w:ascii="Times New Roman" w:hAnsi="Times New Roman" w:cs="Times New Roman"/>
          <w:sz w:val="24"/>
          <w:szCs w:val="24"/>
        </w:rPr>
        <w:t>during the night when photosynthesis halts, to reduce transpiration when CO</w:t>
      </w:r>
      <w:r w:rsidRPr="00B43420">
        <w:rPr>
          <w:rFonts w:ascii="Times New Roman" w:hAnsi="Times New Roman" w:cs="Times New Roman"/>
          <w:sz w:val="24"/>
          <w:szCs w:val="24"/>
          <w:vertAlign w:val="subscript"/>
        </w:rPr>
        <w:t>2</w:t>
      </w:r>
      <w:r w:rsidRPr="00A72590">
        <w:rPr>
          <w:rFonts w:ascii="Times New Roman" w:hAnsi="Times New Roman" w:cs="Times New Roman"/>
          <w:sz w:val="24"/>
          <w:szCs w:val="24"/>
        </w:rPr>
        <w:t xml:space="preserve"> </w:t>
      </w:r>
      <w:r>
        <w:rPr>
          <w:rFonts w:ascii="Times New Roman" w:hAnsi="Times New Roman" w:cs="Times New Roman"/>
          <w:sz w:val="24"/>
          <w:szCs w:val="24"/>
        </w:rPr>
        <w:t xml:space="preserve">uptake </w:t>
      </w:r>
      <w:r w:rsidRPr="00A72590">
        <w:rPr>
          <w:rFonts w:ascii="Times New Roman" w:hAnsi="Times New Roman" w:cs="Times New Roman"/>
          <w:sz w:val="24"/>
          <w:szCs w:val="24"/>
        </w:rPr>
        <w:t xml:space="preserve">is unnecessary (Snyder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2003; 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w:t>
      </w:r>
      <w:r>
        <w:rPr>
          <w:rFonts w:ascii="Times New Roman" w:hAnsi="Times New Roman" w:cs="Times New Roman"/>
          <w:sz w:val="24"/>
          <w:szCs w:val="24"/>
        </w:rPr>
        <w:t>However, m</w:t>
      </w:r>
      <w:r w:rsidRPr="00A72590">
        <w:rPr>
          <w:rFonts w:ascii="Times New Roman" w:hAnsi="Times New Roman" w:cs="Times New Roman"/>
          <w:sz w:val="24"/>
          <w:szCs w:val="24"/>
        </w:rPr>
        <w:t xml:space="preserve">any </w:t>
      </w:r>
      <w:r>
        <w:rPr>
          <w:rFonts w:ascii="Times New Roman" w:hAnsi="Times New Roman" w:cs="Times New Roman"/>
          <w:sz w:val="24"/>
          <w:szCs w:val="24"/>
        </w:rPr>
        <w:t xml:space="preserve">non-CAM </w:t>
      </w:r>
      <w:r w:rsidRPr="00A72590">
        <w:rPr>
          <w:rFonts w:ascii="Times New Roman" w:hAnsi="Times New Roman" w:cs="Times New Roman"/>
          <w:sz w:val="24"/>
          <w:szCs w:val="24"/>
        </w:rPr>
        <w:t>plant</w:t>
      </w:r>
      <w:r>
        <w:rPr>
          <w:rFonts w:ascii="Times New Roman" w:hAnsi="Times New Roman" w:cs="Times New Roman"/>
          <w:sz w:val="24"/>
          <w:szCs w:val="24"/>
        </w:rPr>
        <w:t xml:space="preserve"> species across functional types and climate zones have been observed </w:t>
      </w:r>
      <w:r w:rsidRPr="00A72590">
        <w:rPr>
          <w:rFonts w:ascii="Times New Roman" w:hAnsi="Times New Roman" w:cs="Times New Roman"/>
          <w:sz w:val="24"/>
          <w:szCs w:val="24"/>
        </w:rPr>
        <w:t>maintain</w:t>
      </w:r>
      <w:r>
        <w:rPr>
          <w:rFonts w:ascii="Times New Roman" w:hAnsi="Times New Roman" w:cs="Times New Roman"/>
          <w:sz w:val="24"/>
          <w:szCs w:val="24"/>
        </w:rPr>
        <w:t>ing</w:t>
      </w:r>
      <w:r w:rsidRPr="00A72590">
        <w:rPr>
          <w:rFonts w:ascii="Times New Roman" w:hAnsi="Times New Roman" w:cs="Times New Roman"/>
          <w:sz w:val="24"/>
          <w:szCs w:val="24"/>
        </w:rPr>
        <w:t xml:space="preserve"> partial stomatal conductance and transpiration at night (Snyder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2003; 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Dawson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Ogle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2012; Hoshika </w:t>
      </w:r>
      <w:r w:rsidRPr="0078610A">
        <w:rPr>
          <w:rFonts w:ascii="Times New Roman" w:hAnsi="Times New Roman" w:cs="Times New Roman"/>
          <w:i/>
          <w:sz w:val="24"/>
          <w:szCs w:val="24"/>
        </w:rPr>
        <w:t>et al.</w:t>
      </w:r>
      <w:r w:rsidRPr="00A72590">
        <w:rPr>
          <w:rFonts w:ascii="Times New Roman" w:hAnsi="Times New Roman" w:cs="Times New Roman"/>
          <w:sz w:val="24"/>
          <w:szCs w:val="24"/>
        </w:rPr>
        <w:t>, 2018</w:t>
      </w:r>
      <w:r>
        <w:rPr>
          <w:rFonts w:ascii="Times New Roman" w:hAnsi="Times New Roman" w:cs="Times New Roman"/>
          <w:sz w:val="24"/>
          <w:szCs w:val="24"/>
        </w:rPr>
        <w:t>;</w:t>
      </w:r>
      <w:r w:rsidRPr="0077681C">
        <w:rPr>
          <w:rFonts w:ascii="Times New Roman" w:hAnsi="Times New Roman" w:cs="Times New Roman"/>
          <w:sz w:val="24"/>
          <w:szCs w:val="24"/>
        </w:rPr>
        <w:t xml:space="preserve"> </w:t>
      </w:r>
      <w:proofErr w:type="spellStart"/>
      <w:r w:rsidRPr="00A72590">
        <w:rPr>
          <w:rFonts w:ascii="Times New Roman" w:hAnsi="Times New Roman" w:cs="Times New Roman"/>
          <w:sz w:val="24"/>
          <w:szCs w:val="24"/>
        </w:rPr>
        <w:t>Resco</w:t>
      </w:r>
      <w:proofErr w:type="spellEnd"/>
      <w:r w:rsidRPr="00A72590">
        <w:rPr>
          <w:rFonts w:ascii="Times New Roman" w:hAnsi="Times New Roman" w:cs="Times New Roman"/>
          <w:sz w:val="24"/>
          <w:szCs w:val="24"/>
        </w:rPr>
        <w:t xml:space="preserve"> de Dios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2019; Yu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2019; Wang </w:t>
      </w:r>
      <w:r w:rsidRPr="0078610A">
        <w:rPr>
          <w:rFonts w:ascii="Times New Roman" w:hAnsi="Times New Roman" w:cs="Times New Roman"/>
          <w:i/>
          <w:sz w:val="24"/>
          <w:szCs w:val="24"/>
        </w:rPr>
        <w:t>et al.</w:t>
      </w:r>
      <w:r w:rsidRPr="00A72590">
        <w:rPr>
          <w:rFonts w:ascii="Times New Roman" w:hAnsi="Times New Roman" w:cs="Times New Roman"/>
          <w:sz w:val="24"/>
          <w:szCs w:val="24"/>
        </w:rPr>
        <w:t>, 2021).</w:t>
      </w:r>
      <w:r>
        <w:rPr>
          <w:rFonts w:ascii="Times New Roman" w:hAnsi="Times New Roman" w:cs="Times New Roman"/>
          <w:sz w:val="24"/>
          <w:szCs w:val="24"/>
        </w:rPr>
        <w:t xml:space="preserve"> The underlying mechanism(s) driving this phenomenon </w:t>
      </w:r>
      <w:r w:rsidR="00C74702">
        <w:rPr>
          <w:rFonts w:ascii="Times New Roman" w:hAnsi="Times New Roman" w:cs="Times New Roman"/>
          <w:sz w:val="24"/>
          <w:szCs w:val="24"/>
        </w:rPr>
        <w:t>are</w:t>
      </w:r>
      <w:r>
        <w:rPr>
          <w:rFonts w:ascii="Times New Roman" w:hAnsi="Times New Roman" w:cs="Times New Roman"/>
          <w:sz w:val="24"/>
          <w:szCs w:val="24"/>
        </w:rPr>
        <w:t xml:space="preserve"> an enduring mystery in plant ecophysiology. </w:t>
      </w:r>
      <w:bookmarkEnd w:id="1"/>
      <w:r w:rsidRPr="00A72590">
        <w:rPr>
          <w:rFonts w:ascii="Times New Roman" w:hAnsi="Times New Roman" w:cs="Times New Roman"/>
          <w:sz w:val="24"/>
          <w:szCs w:val="24"/>
        </w:rPr>
        <w:t>Research has found that nighttime transpiration (</w:t>
      </w:r>
      <w:r w:rsidRPr="00601772">
        <w:rPr>
          <w:rFonts w:ascii="Times New Roman" w:hAnsi="Times New Roman" w:cs="Times New Roman"/>
          <w:sz w:val="24"/>
          <w:szCs w:val="24"/>
        </w:rPr>
        <w:t>E</w:t>
      </w:r>
      <w:r w:rsidRPr="000B72DB">
        <w:rPr>
          <w:rFonts w:ascii="Times New Roman" w:hAnsi="Times New Roman" w:cs="Times New Roman"/>
          <w:sz w:val="24"/>
          <w:szCs w:val="24"/>
          <w:vertAlign w:val="subscript"/>
        </w:rPr>
        <w:t>N</w:t>
      </w:r>
      <w:r w:rsidRPr="00130F57">
        <w:rPr>
          <w:rFonts w:ascii="Times New Roman" w:hAnsi="Times New Roman" w:cs="Times New Roman"/>
          <w:sz w:val="24"/>
          <w:szCs w:val="24"/>
        </w:rPr>
        <w:t>) rates commonly range from 10-15% of daytime rates</w:t>
      </w:r>
      <w:r>
        <w:rPr>
          <w:rFonts w:ascii="Times New Roman" w:hAnsi="Times New Roman" w:cs="Times New Roman"/>
          <w:sz w:val="24"/>
          <w:szCs w:val="24"/>
        </w:rPr>
        <w:t xml:space="preserve"> </w:t>
      </w:r>
      <w:r w:rsidRPr="00A72590">
        <w:rPr>
          <w:rFonts w:ascii="Times New Roman" w:hAnsi="Times New Roman" w:cs="Times New Roman"/>
          <w:sz w:val="24"/>
          <w:szCs w:val="24"/>
        </w:rPr>
        <w:t xml:space="preserve">(Bucci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2004; 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Sellin &amp; </w:t>
      </w:r>
      <w:proofErr w:type="spellStart"/>
      <w:r w:rsidRPr="00A72590">
        <w:rPr>
          <w:rFonts w:ascii="Times New Roman" w:hAnsi="Times New Roman" w:cs="Times New Roman"/>
          <w:sz w:val="24"/>
          <w:szCs w:val="24"/>
        </w:rPr>
        <w:t>Lubenets</w:t>
      </w:r>
      <w:proofErr w:type="spellEnd"/>
      <w:r w:rsidRPr="00A72590">
        <w:rPr>
          <w:rFonts w:ascii="Times New Roman" w:hAnsi="Times New Roman" w:cs="Times New Roman"/>
          <w:sz w:val="24"/>
          <w:szCs w:val="24"/>
        </w:rPr>
        <w:t xml:space="preserve">, 2010; Ogle </w:t>
      </w:r>
      <w:r w:rsidRPr="0078610A">
        <w:rPr>
          <w:rFonts w:ascii="Times New Roman" w:hAnsi="Times New Roman" w:cs="Times New Roman"/>
          <w:i/>
          <w:sz w:val="24"/>
          <w:szCs w:val="24"/>
        </w:rPr>
        <w:t>et al.</w:t>
      </w:r>
      <w:r w:rsidRPr="00A72590">
        <w:rPr>
          <w:rFonts w:ascii="Times New Roman" w:hAnsi="Times New Roman" w:cs="Times New Roman"/>
          <w:sz w:val="24"/>
          <w:szCs w:val="24"/>
        </w:rPr>
        <w:t>, 2012)</w:t>
      </w:r>
      <w:r>
        <w:rPr>
          <w:rFonts w:ascii="Times New Roman" w:hAnsi="Times New Roman" w:cs="Times New Roman"/>
          <w:sz w:val="24"/>
          <w:szCs w:val="24"/>
        </w:rPr>
        <w:t xml:space="preserve"> and are often highest in plants from dry regions (Yu </w:t>
      </w:r>
      <w:r w:rsidRPr="0078610A">
        <w:rPr>
          <w:rFonts w:ascii="Times New Roman" w:hAnsi="Times New Roman" w:cs="Times New Roman"/>
          <w:i/>
          <w:sz w:val="24"/>
          <w:szCs w:val="24"/>
        </w:rPr>
        <w:t>et al.</w:t>
      </w:r>
      <w:r>
        <w:rPr>
          <w:rFonts w:ascii="Times New Roman" w:hAnsi="Times New Roman" w:cs="Times New Roman"/>
          <w:sz w:val="24"/>
          <w:szCs w:val="24"/>
        </w:rPr>
        <w:t xml:space="preserve"> 2019)</w:t>
      </w:r>
      <w:r w:rsidRPr="00A72590">
        <w:rPr>
          <w:rFonts w:ascii="Times New Roman" w:hAnsi="Times New Roman" w:cs="Times New Roman"/>
          <w:sz w:val="24"/>
          <w:szCs w:val="24"/>
        </w:rPr>
        <w:t>.</w:t>
      </w:r>
    </w:p>
    <w:p w14:paraId="1926F7DE" w14:textId="2BE78D74" w:rsidR="0083464A" w:rsidRPr="00A72590" w:rsidRDefault="0083464A" w:rsidP="006031F3">
      <w:pPr>
        <w:spacing w:line="480" w:lineRule="auto"/>
        <w:ind w:firstLine="720"/>
        <w:rPr>
          <w:rFonts w:ascii="Times New Roman" w:hAnsi="Times New Roman" w:cs="Times New Roman"/>
          <w:sz w:val="24"/>
          <w:szCs w:val="24"/>
        </w:rPr>
      </w:pPr>
      <w:bookmarkStart w:id="2" w:name="_Hlk97815904"/>
      <w:r>
        <w:rPr>
          <w:rFonts w:ascii="Times New Roman" w:hAnsi="Times New Roman" w:cs="Times New Roman"/>
          <w:sz w:val="24"/>
          <w:szCs w:val="24"/>
        </w:rPr>
        <w:t xml:space="preserve">A number of adaptive (e.g. beneficial to the plant) and non-adaptive hypotheses have been proposed to explain nocturnal stomatal conductance and water loss, including related to </w:t>
      </w:r>
      <w:r w:rsidRPr="00A72590">
        <w:rPr>
          <w:rFonts w:ascii="Times New Roman" w:hAnsi="Times New Roman" w:cs="Times New Roman"/>
          <w:sz w:val="24"/>
          <w:szCs w:val="24"/>
        </w:rPr>
        <w:t xml:space="preserve">water stress </w:t>
      </w:r>
      <w:r>
        <w:rPr>
          <w:rFonts w:ascii="Times New Roman" w:hAnsi="Times New Roman" w:cs="Times New Roman"/>
          <w:sz w:val="24"/>
          <w:szCs w:val="24"/>
        </w:rPr>
        <w:t>recovery</w:t>
      </w:r>
      <w:r w:rsidR="00A901B7">
        <w:rPr>
          <w:rFonts w:ascii="Times New Roman" w:hAnsi="Times New Roman" w:cs="Times New Roman"/>
          <w:sz w:val="24"/>
          <w:szCs w:val="24"/>
        </w:rPr>
        <w:t>,</w:t>
      </w:r>
      <w:r w:rsidR="00A400F6" w:rsidRPr="00A400F6">
        <w:rPr>
          <w:rFonts w:ascii="Times New Roman" w:hAnsi="Times New Roman" w:cs="Times New Roman"/>
          <w:sz w:val="24"/>
          <w:szCs w:val="24"/>
        </w:rPr>
        <w:t xml:space="preserve"> </w:t>
      </w:r>
      <w:r w:rsidRPr="00A72590">
        <w:rPr>
          <w:rFonts w:ascii="Times New Roman" w:hAnsi="Times New Roman" w:cs="Times New Roman"/>
          <w:sz w:val="24"/>
          <w:szCs w:val="24"/>
        </w:rPr>
        <w:t>competition</w:t>
      </w:r>
      <w:r w:rsidR="00A901B7">
        <w:rPr>
          <w:rFonts w:ascii="Times New Roman" w:hAnsi="Times New Roman" w:cs="Times New Roman"/>
          <w:sz w:val="24"/>
          <w:szCs w:val="24"/>
        </w:rPr>
        <w:t>,</w:t>
      </w:r>
      <w:r w:rsidR="00482E14">
        <w:rPr>
          <w:rFonts w:ascii="Times New Roman" w:hAnsi="Times New Roman" w:cs="Times New Roman"/>
          <w:sz w:val="24"/>
          <w:szCs w:val="24"/>
        </w:rPr>
        <w:t xml:space="preserve"> </w:t>
      </w:r>
      <w:r w:rsidRPr="00A72590">
        <w:rPr>
          <w:rFonts w:ascii="Times New Roman" w:hAnsi="Times New Roman" w:cs="Times New Roman"/>
          <w:sz w:val="24"/>
          <w:szCs w:val="24"/>
        </w:rPr>
        <w:t>plant hormone levels, circadian rhythms</w:t>
      </w:r>
      <w:r w:rsidR="00A901B7">
        <w:rPr>
          <w:rFonts w:ascii="Times New Roman" w:hAnsi="Times New Roman" w:cs="Times New Roman"/>
          <w:sz w:val="24"/>
          <w:szCs w:val="24"/>
        </w:rPr>
        <w:t>,</w:t>
      </w:r>
      <w:r w:rsidRPr="00A72590">
        <w:rPr>
          <w:rFonts w:ascii="Times New Roman" w:hAnsi="Times New Roman" w:cs="Times New Roman"/>
          <w:sz w:val="24"/>
          <w:szCs w:val="24"/>
        </w:rPr>
        <w:t xml:space="preserve"> </w:t>
      </w:r>
      <w:r w:rsidRPr="00A72590">
        <w:rPr>
          <w:rFonts w:ascii="Times New Roman" w:hAnsi="Times New Roman" w:cs="Times New Roman"/>
          <w:sz w:val="24"/>
          <w:szCs w:val="24"/>
        </w:rPr>
        <w:lastRenderedPageBreak/>
        <w:t>nutrient supply</w:t>
      </w:r>
      <w:r w:rsidR="00F60FB8">
        <w:rPr>
          <w:rFonts w:ascii="Times New Roman" w:hAnsi="Times New Roman" w:cs="Times New Roman"/>
          <w:sz w:val="24"/>
          <w:szCs w:val="24"/>
        </w:rPr>
        <w:t>,</w:t>
      </w:r>
      <w:r w:rsidRPr="00A72590">
        <w:rPr>
          <w:rFonts w:ascii="Times New Roman" w:hAnsi="Times New Roman" w:cs="Times New Roman"/>
          <w:sz w:val="24"/>
          <w:szCs w:val="24"/>
        </w:rPr>
        <w:t xml:space="preserve"> </w:t>
      </w:r>
      <w:r>
        <w:rPr>
          <w:rFonts w:ascii="Times New Roman" w:hAnsi="Times New Roman" w:cs="Times New Roman"/>
          <w:sz w:val="24"/>
          <w:szCs w:val="24"/>
        </w:rPr>
        <w:t>o</w:t>
      </w:r>
      <w:r w:rsidRPr="00A72590">
        <w:rPr>
          <w:rFonts w:ascii="Times New Roman" w:hAnsi="Times New Roman" w:cs="Times New Roman"/>
          <w:sz w:val="24"/>
          <w:szCs w:val="24"/>
        </w:rPr>
        <w:t>xygen and CO</w:t>
      </w:r>
      <w:r w:rsidRPr="00B43420">
        <w:rPr>
          <w:rFonts w:ascii="Times New Roman" w:hAnsi="Times New Roman" w:cs="Times New Roman"/>
          <w:sz w:val="24"/>
          <w:szCs w:val="24"/>
          <w:vertAlign w:val="subscript"/>
        </w:rPr>
        <w:t>2</w:t>
      </w:r>
      <w:r w:rsidRPr="00A72590">
        <w:rPr>
          <w:rFonts w:ascii="Times New Roman" w:hAnsi="Times New Roman" w:cs="Times New Roman"/>
          <w:sz w:val="24"/>
          <w:szCs w:val="24"/>
        </w:rPr>
        <w:t xml:space="preserve"> balancing, </w:t>
      </w:r>
      <w:r>
        <w:rPr>
          <w:rFonts w:ascii="Times New Roman" w:hAnsi="Times New Roman" w:cs="Times New Roman"/>
          <w:sz w:val="24"/>
          <w:szCs w:val="24"/>
        </w:rPr>
        <w:t xml:space="preserve">leaf cooling, </w:t>
      </w:r>
      <w:r w:rsidRPr="00A72590">
        <w:rPr>
          <w:rFonts w:ascii="Times New Roman" w:hAnsi="Times New Roman" w:cs="Times New Roman"/>
          <w:sz w:val="24"/>
          <w:szCs w:val="24"/>
        </w:rPr>
        <w:t xml:space="preserve">and morphological constraints </w:t>
      </w:r>
      <w:r w:rsidR="00C64EE5">
        <w:rPr>
          <w:rFonts w:ascii="Times New Roman" w:hAnsi="Times New Roman" w:cs="Times New Roman"/>
          <w:sz w:val="24"/>
          <w:szCs w:val="24"/>
        </w:rPr>
        <w:t>(</w:t>
      </w:r>
      <w:r w:rsidR="00C64EE5" w:rsidRPr="00A72590">
        <w:rPr>
          <w:rFonts w:ascii="Times New Roman" w:hAnsi="Times New Roman" w:cs="Times New Roman"/>
          <w:sz w:val="24"/>
          <w:szCs w:val="24"/>
        </w:rPr>
        <w:t xml:space="preserve">Snyder </w:t>
      </w:r>
      <w:r w:rsidR="00C64EE5" w:rsidRPr="0078610A">
        <w:rPr>
          <w:rFonts w:ascii="Times New Roman" w:hAnsi="Times New Roman" w:cs="Times New Roman"/>
          <w:i/>
          <w:sz w:val="24"/>
          <w:szCs w:val="24"/>
        </w:rPr>
        <w:t>et al.</w:t>
      </w:r>
      <w:r w:rsidR="00C64EE5" w:rsidRPr="00A72590">
        <w:rPr>
          <w:rFonts w:ascii="Times New Roman" w:hAnsi="Times New Roman" w:cs="Times New Roman"/>
          <w:sz w:val="24"/>
          <w:szCs w:val="24"/>
        </w:rPr>
        <w:t>, 2003</w:t>
      </w:r>
      <w:r w:rsidR="00C64EE5">
        <w:rPr>
          <w:rFonts w:ascii="Times New Roman" w:hAnsi="Times New Roman" w:cs="Times New Roman"/>
          <w:sz w:val="24"/>
          <w:szCs w:val="24"/>
        </w:rPr>
        <w:t xml:space="preserve">; </w:t>
      </w:r>
      <w:r w:rsidR="00A901B7">
        <w:rPr>
          <w:rFonts w:ascii="Times New Roman" w:hAnsi="Times New Roman" w:cs="Times New Roman"/>
          <w:sz w:val="24"/>
          <w:szCs w:val="24"/>
        </w:rPr>
        <w:t xml:space="preserve">Daley &amp; Phillips, 2006; </w:t>
      </w:r>
      <w:r w:rsidRPr="00A72590">
        <w:rPr>
          <w:rFonts w:ascii="Times New Roman" w:hAnsi="Times New Roman" w:cs="Times New Roman"/>
          <w:sz w:val="24"/>
          <w:szCs w:val="24"/>
        </w:rPr>
        <w:t xml:space="preserve">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w:t>
      </w:r>
      <w:r w:rsidR="00A901B7" w:rsidRPr="00F60FB8">
        <w:rPr>
          <w:rFonts w:ascii="Times New Roman" w:hAnsi="Times New Roman" w:cs="Times New Roman"/>
          <w:sz w:val="24"/>
          <w:szCs w:val="24"/>
        </w:rPr>
        <w:t xml:space="preserve">Dawson </w:t>
      </w:r>
      <w:r w:rsidR="00A901B7" w:rsidRPr="00F60FB8">
        <w:rPr>
          <w:rFonts w:ascii="Times New Roman" w:hAnsi="Times New Roman" w:cs="Times New Roman"/>
          <w:i/>
          <w:iCs/>
          <w:sz w:val="24"/>
          <w:szCs w:val="24"/>
        </w:rPr>
        <w:t>et al.</w:t>
      </w:r>
      <w:r w:rsidR="00A901B7">
        <w:rPr>
          <w:rFonts w:ascii="Times New Roman" w:hAnsi="Times New Roman" w:cs="Times New Roman"/>
          <w:sz w:val="24"/>
          <w:szCs w:val="24"/>
        </w:rPr>
        <w:t>,</w:t>
      </w:r>
      <w:r w:rsidR="00A901B7" w:rsidRPr="00F60FB8">
        <w:rPr>
          <w:rFonts w:ascii="Times New Roman" w:hAnsi="Times New Roman" w:cs="Times New Roman"/>
          <w:sz w:val="24"/>
          <w:szCs w:val="24"/>
        </w:rPr>
        <w:t xml:space="preserve"> 2007</w:t>
      </w:r>
      <w:r w:rsidR="00A901B7">
        <w:rPr>
          <w:rFonts w:ascii="Times New Roman" w:hAnsi="Times New Roman" w:cs="Times New Roman"/>
          <w:sz w:val="24"/>
          <w:szCs w:val="24"/>
        </w:rPr>
        <w:t>;</w:t>
      </w:r>
      <w:r w:rsidR="00A901B7" w:rsidRPr="00A901B7">
        <w:rPr>
          <w:rFonts w:ascii="Times New Roman" w:hAnsi="Times New Roman" w:cs="Times New Roman"/>
          <w:sz w:val="24"/>
          <w:szCs w:val="24"/>
        </w:rPr>
        <w:t xml:space="preserve"> </w:t>
      </w:r>
      <w:r w:rsidR="00A901B7" w:rsidRPr="00076AC9">
        <w:rPr>
          <w:rFonts w:ascii="Times New Roman" w:hAnsi="Times New Roman" w:cs="Times New Roman"/>
          <w:sz w:val="24"/>
          <w:szCs w:val="24"/>
        </w:rPr>
        <w:t>Marks &amp; Lechowicz</w:t>
      </w:r>
      <w:r w:rsidR="00A901B7">
        <w:rPr>
          <w:rFonts w:ascii="Times New Roman" w:hAnsi="Times New Roman" w:cs="Times New Roman"/>
          <w:sz w:val="24"/>
          <w:szCs w:val="24"/>
        </w:rPr>
        <w:t>,</w:t>
      </w:r>
      <w:r w:rsidR="00A901B7" w:rsidRPr="00076AC9">
        <w:rPr>
          <w:rFonts w:ascii="Times New Roman" w:hAnsi="Times New Roman" w:cs="Times New Roman"/>
          <w:sz w:val="24"/>
          <w:szCs w:val="24"/>
        </w:rPr>
        <w:t xml:space="preserve"> 2007</w:t>
      </w:r>
      <w:r w:rsidR="00A901B7">
        <w:rPr>
          <w:rFonts w:ascii="Times New Roman" w:hAnsi="Times New Roman" w:cs="Times New Roman"/>
          <w:sz w:val="24"/>
          <w:szCs w:val="24"/>
        </w:rPr>
        <w:t xml:space="preserve">; Scholz </w:t>
      </w:r>
      <w:r w:rsidR="00A901B7" w:rsidRPr="00863F65">
        <w:rPr>
          <w:rFonts w:ascii="Times New Roman" w:hAnsi="Times New Roman" w:cs="Times New Roman"/>
          <w:i/>
          <w:iCs/>
          <w:sz w:val="24"/>
          <w:szCs w:val="24"/>
        </w:rPr>
        <w:t>et al</w:t>
      </w:r>
      <w:r w:rsidR="00A901B7">
        <w:rPr>
          <w:rFonts w:ascii="Times New Roman" w:hAnsi="Times New Roman" w:cs="Times New Roman"/>
          <w:sz w:val="24"/>
          <w:szCs w:val="24"/>
        </w:rPr>
        <w:t xml:space="preserve">., 2007; Oliviera </w:t>
      </w:r>
      <w:r w:rsidR="00A901B7" w:rsidRPr="00863F65">
        <w:rPr>
          <w:rFonts w:ascii="Times New Roman" w:hAnsi="Times New Roman" w:cs="Times New Roman"/>
          <w:i/>
          <w:iCs/>
          <w:sz w:val="24"/>
          <w:szCs w:val="24"/>
        </w:rPr>
        <w:t>et al</w:t>
      </w:r>
      <w:r w:rsidR="00A901B7">
        <w:rPr>
          <w:rFonts w:ascii="Times New Roman" w:hAnsi="Times New Roman" w:cs="Times New Roman"/>
          <w:sz w:val="24"/>
          <w:szCs w:val="24"/>
        </w:rPr>
        <w:t xml:space="preserve">., 2010; Kupper </w:t>
      </w:r>
      <w:r w:rsidR="00A901B7" w:rsidRPr="00863F65">
        <w:rPr>
          <w:rFonts w:ascii="Times New Roman" w:hAnsi="Times New Roman" w:cs="Times New Roman"/>
          <w:i/>
          <w:iCs/>
          <w:sz w:val="24"/>
          <w:szCs w:val="24"/>
        </w:rPr>
        <w:t>et al</w:t>
      </w:r>
      <w:r w:rsidR="00A901B7">
        <w:rPr>
          <w:rFonts w:ascii="Times New Roman" w:hAnsi="Times New Roman" w:cs="Times New Roman"/>
          <w:sz w:val="24"/>
          <w:szCs w:val="24"/>
        </w:rPr>
        <w:t xml:space="preserve">., 2012; </w:t>
      </w:r>
      <w:proofErr w:type="spellStart"/>
      <w:r w:rsidRPr="00A72590">
        <w:rPr>
          <w:rFonts w:ascii="Times New Roman" w:hAnsi="Times New Roman" w:cs="Times New Roman"/>
          <w:sz w:val="24"/>
          <w:szCs w:val="24"/>
        </w:rPr>
        <w:t>Zeppel</w:t>
      </w:r>
      <w:proofErr w:type="spellEnd"/>
      <w:r w:rsidRPr="00A72590">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A72590">
        <w:rPr>
          <w:rFonts w:ascii="Times New Roman" w:hAnsi="Times New Roman" w:cs="Times New Roman"/>
          <w:sz w:val="24"/>
          <w:szCs w:val="24"/>
        </w:rPr>
        <w:t>, 2012</w:t>
      </w:r>
      <w:r>
        <w:rPr>
          <w:rFonts w:ascii="Times New Roman" w:hAnsi="Times New Roman" w:cs="Times New Roman"/>
          <w:sz w:val="24"/>
          <w:szCs w:val="24"/>
        </w:rPr>
        <w:t>,</w:t>
      </w:r>
      <w:r w:rsidR="00C64EE5">
        <w:rPr>
          <w:rFonts w:ascii="Times New Roman" w:hAnsi="Times New Roman" w:cs="Times New Roman"/>
          <w:sz w:val="24"/>
          <w:szCs w:val="24"/>
        </w:rPr>
        <w:t xml:space="preserve"> 2014;</w:t>
      </w:r>
      <w:r>
        <w:rPr>
          <w:rFonts w:ascii="Times New Roman" w:hAnsi="Times New Roman" w:cs="Times New Roman"/>
          <w:sz w:val="24"/>
          <w:szCs w:val="24"/>
        </w:rPr>
        <w:t xml:space="preserve"> </w:t>
      </w:r>
      <w:r w:rsidR="00A901B7" w:rsidRPr="00F5621E">
        <w:rPr>
          <w:rFonts w:ascii="Times New Roman" w:hAnsi="Times New Roman" w:cs="Times New Roman"/>
          <w:sz w:val="24"/>
          <w:szCs w:val="24"/>
        </w:rPr>
        <w:t xml:space="preserve">Neumann </w:t>
      </w:r>
      <w:r w:rsidR="00A901B7" w:rsidRPr="00F5621E">
        <w:rPr>
          <w:rFonts w:ascii="Times New Roman" w:hAnsi="Times New Roman" w:cs="Times New Roman"/>
          <w:i/>
          <w:iCs/>
          <w:sz w:val="24"/>
          <w:szCs w:val="24"/>
        </w:rPr>
        <w:t>et al.</w:t>
      </w:r>
      <w:r w:rsidR="00A901B7" w:rsidRPr="00F5621E">
        <w:rPr>
          <w:rFonts w:ascii="Times New Roman" w:hAnsi="Times New Roman" w:cs="Times New Roman"/>
          <w:sz w:val="24"/>
          <w:szCs w:val="24"/>
        </w:rPr>
        <w:t xml:space="preserve">, 2014; </w:t>
      </w:r>
      <w:r w:rsidR="00A901B7">
        <w:rPr>
          <w:rFonts w:ascii="Times New Roman" w:hAnsi="Times New Roman" w:cs="Times New Roman"/>
          <w:sz w:val="24"/>
          <w:szCs w:val="24"/>
        </w:rPr>
        <w:t>Cirelli, 2015;</w:t>
      </w:r>
      <w:r w:rsidR="00A901B7" w:rsidRPr="00A901B7">
        <w:rPr>
          <w:rFonts w:ascii="Times New Roman" w:hAnsi="Times New Roman" w:cs="Times New Roman"/>
          <w:sz w:val="24"/>
          <w:szCs w:val="24"/>
        </w:rPr>
        <w:t xml:space="preserve"> </w:t>
      </w:r>
      <w:r w:rsidR="00A901B7">
        <w:rPr>
          <w:rFonts w:ascii="Times New Roman" w:hAnsi="Times New Roman" w:cs="Times New Roman"/>
          <w:sz w:val="24"/>
          <w:szCs w:val="24"/>
        </w:rPr>
        <w:t xml:space="preserve">Couple-Ledru </w:t>
      </w:r>
      <w:r w:rsidR="00A901B7" w:rsidRPr="00482F58">
        <w:rPr>
          <w:rFonts w:ascii="Times New Roman" w:hAnsi="Times New Roman" w:cs="Times New Roman"/>
          <w:i/>
          <w:iCs/>
          <w:sz w:val="24"/>
          <w:szCs w:val="24"/>
        </w:rPr>
        <w:t>et al.</w:t>
      </w:r>
      <w:r w:rsidR="00A901B7">
        <w:rPr>
          <w:rFonts w:ascii="Times New Roman" w:hAnsi="Times New Roman" w:cs="Times New Roman"/>
          <w:sz w:val="24"/>
          <w:szCs w:val="24"/>
        </w:rPr>
        <w:t xml:space="preserve">, 2016; </w:t>
      </w:r>
      <w:proofErr w:type="spellStart"/>
      <w:r w:rsidR="00A901B7">
        <w:rPr>
          <w:rFonts w:ascii="Times New Roman" w:hAnsi="Times New Roman" w:cs="Times New Roman"/>
          <w:sz w:val="24"/>
          <w:szCs w:val="24"/>
        </w:rPr>
        <w:t>Resco</w:t>
      </w:r>
      <w:proofErr w:type="spellEnd"/>
      <w:r w:rsidR="00A901B7">
        <w:rPr>
          <w:rFonts w:ascii="Times New Roman" w:hAnsi="Times New Roman" w:cs="Times New Roman"/>
          <w:sz w:val="24"/>
          <w:szCs w:val="24"/>
        </w:rPr>
        <w:t xml:space="preserve"> de Dios </w:t>
      </w:r>
      <w:r w:rsidR="00A901B7" w:rsidRPr="00C303AC">
        <w:rPr>
          <w:rFonts w:ascii="Times New Roman" w:hAnsi="Times New Roman" w:cs="Times New Roman"/>
          <w:i/>
          <w:iCs/>
          <w:sz w:val="24"/>
          <w:szCs w:val="24"/>
        </w:rPr>
        <w:t>et al.</w:t>
      </w:r>
      <w:r w:rsidR="00A901B7">
        <w:rPr>
          <w:rFonts w:ascii="Times New Roman" w:hAnsi="Times New Roman" w:cs="Times New Roman"/>
          <w:sz w:val="24"/>
          <w:szCs w:val="24"/>
        </w:rPr>
        <w:t xml:space="preserve">, 2016, 2019; </w:t>
      </w:r>
      <w:r w:rsidR="00A901B7" w:rsidRPr="00482E14">
        <w:rPr>
          <w:rFonts w:ascii="Times New Roman" w:hAnsi="Times New Roman" w:cs="Times New Roman"/>
          <w:sz w:val="24"/>
          <w:szCs w:val="24"/>
        </w:rPr>
        <w:t xml:space="preserve">Huang </w:t>
      </w:r>
      <w:r w:rsidR="00A901B7" w:rsidRPr="00482E14">
        <w:rPr>
          <w:rFonts w:ascii="Times New Roman" w:hAnsi="Times New Roman" w:cs="Times New Roman"/>
          <w:i/>
          <w:iCs/>
          <w:sz w:val="24"/>
          <w:szCs w:val="24"/>
        </w:rPr>
        <w:t>et al</w:t>
      </w:r>
      <w:r w:rsidR="00A901B7" w:rsidRPr="00482E14">
        <w:rPr>
          <w:rFonts w:ascii="Times New Roman" w:hAnsi="Times New Roman" w:cs="Times New Roman"/>
          <w:sz w:val="24"/>
          <w:szCs w:val="24"/>
        </w:rPr>
        <w:t>.</w:t>
      </w:r>
      <w:r w:rsidR="00A901B7">
        <w:rPr>
          <w:rFonts w:ascii="Times New Roman" w:hAnsi="Times New Roman" w:cs="Times New Roman"/>
          <w:sz w:val="24"/>
          <w:szCs w:val="24"/>
        </w:rPr>
        <w:t>,</w:t>
      </w:r>
      <w:r w:rsidR="00A901B7" w:rsidRPr="00482E14">
        <w:rPr>
          <w:rFonts w:ascii="Times New Roman" w:hAnsi="Times New Roman" w:cs="Times New Roman"/>
          <w:sz w:val="24"/>
          <w:szCs w:val="24"/>
        </w:rPr>
        <w:t xml:space="preserve"> 2017</w:t>
      </w:r>
      <w:r w:rsidR="00A901B7">
        <w:rPr>
          <w:rFonts w:ascii="Times New Roman" w:hAnsi="Times New Roman" w:cs="Times New Roman"/>
          <w:sz w:val="24"/>
          <w:szCs w:val="24"/>
        </w:rPr>
        <w:t xml:space="preserve">; </w:t>
      </w:r>
      <w:r w:rsidR="00A901B7" w:rsidRPr="00F5621E">
        <w:rPr>
          <w:rFonts w:ascii="Times New Roman" w:hAnsi="Times New Roman" w:cs="Times New Roman"/>
          <w:sz w:val="24"/>
          <w:szCs w:val="24"/>
        </w:rPr>
        <w:t xml:space="preserve">Yu </w:t>
      </w:r>
      <w:r w:rsidR="00A901B7" w:rsidRPr="00F5621E">
        <w:rPr>
          <w:rFonts w:ascii="Times New Roman" w:hAnsi="Times New Roman" w:cs="Times New Roman"/>
          <w:i/>
          <w:iCs/>
          <w:sz w:val="24"/>
          <w:szCs w:val="24"/>
        </w:rPr>
        <w:t>et al.</w:t>
      </w:r>
      <w:r w:rsidR="00A901B7" w:rsidRPr="00F5621E">
        <w:rPr>
          <w:rFonts w:ascii="Times New Roman" w:hAnsi="Times New Roman" w:cs="Times New Roman"/>
          <w:sz w:val="24"/>
          <w:szCs w:val="24"/>
        </w:rPr>
        <w:t>, 2018</w:t>
      </w:r>
      <w:r w:rsidR="00A901B7">
        <w:rPr>
          <w:rFonts w:ascii="Times New Roman" w:hAnsi="Times New Roman" w:cs="Times New Roman"/>
          <w:sz w:val="24"/>
          <w:szCs w:val="24"/>
        </w:rPr>
        <w:t xml:space="preserve">; </w:t>
      </w:r>
      <w:proofErr w:type="spellStart"/>
      <w:r w:rsidR="00A901B7">
        <w:rPr>
          <w:rFonts w:ascii="Times New Roman" w:hAnsi="Times New Roman" w:cs="Times New Roman"/>
          <w:sz w:val="24"/>
          <w:szCs w:val="24"/>
        </w:rPr>
        <w:t>Schoppach</w:t>
      </w:r>
      <w:proofErr w:type="spellEnd"/>
      <w:r w:rsidR="00A901B7">
        <w:rPr>
          <w:rFonts w:ascii="Times New Roman" w:hAnsi="Times New Roman" w:cs="Times New Roman"/>
          <w:sz w:val="24"/>
          <w:szCs w:val="24"/>
        </w:rPr>
        <w:t xml:space="preserve"> </w:t>
      </w:r>
      <w:r w:rsidR="00A901B7" w:rsidRPr="00C303AC">
        <w:rPr>
          <w:rFonts w:ascii="Times New Roman" w:hAnsi="Times New Roman" w:cs="Times New Roman"/>
          <w:i/>
          <w:iCs/>
          <w:sz w:val="24"/>
          <w:szCs w:val="24"/>
        </w:rPr>
        <w:t>et al.</w:t>
      </w:r>
      <w:r w:rsidR="00A901B7">
        <w:rPr>
          <w:rFonts w:ascii="Times New Roman" w:hAnsi="Times New Roman" w:cs="Times New Roman"/>
          <w:sz w:val="24"/>
          <w:szCs w:val="24"/>
        </w:rPr>
        <w:t xml:space="preserve">, 2020; </w:t>
      </w:r>
      <w:r>
        <w:rPr>
          <w:rFonts w:ascii="Times New Roman" w:hAnsi="Times New Roman" w:cs="Times New Roman"/>
          <w:sz w:val="24"/>
          <w:szCs w:val="24"/>
        </w:rPr>
        <w:t xml:space="preserve">Wang </w:t>
      </w:r>
      <w:r w:rsidRPr="0078610A">
        <w:rPr>
          <w:rFonts w:ascii="Times New Roman" w:hAnsi="Times New Roman" w:cs="Times New Roman"/>
          <w:i/>
          <w:sz w:val="24"/>
          <w:szCs w:val="24"/>
        </w:rPr>
        <w:t>et al.</w:t>
      </w:r>
      <w:r>
        <w:rPr>
          <w:rFonts w:ascii="Times New Roman" w:hAnsi="Times New Roman" w:cs="Times New Roman"/>
          <w:sz w:val="24"/>
          <w:szCs w:val="24"/>
        </w:rPr>
        <w:t>, 2021</w:t>
      </w:r>
      <w:r w:rsidRPr="00A72590">
        <w:rPr>
          <w:rFonts w:ascii="Times New Roman" w:hAnsi="Times New Roman" w:cs="Times New Roman"/>
          <w:sz w:val="24"/>
          <w:szCs w:val="24"/>
        </w:rPr>
        <w:t>).</w:t>
      </w:r>
      <w:bookmarkEnd w:id="2"/>
      <w:r w:rsidRPr="00A72590">
        <w:rPr>
          <w:rFonts w:ascii="Times New Roman" w:hAnsi="Times New Roman" w:cs="Times New Roman"/>
          <w:sz w:val="24"/>
          <w:szCs w:val="24"/>
        </w:rPr>
        <w:t xml:space="preserve"> The primary nonadaptive explanation is the ‘leaky stomata’ hypothesis, which posits that stomata are unable to fully close, or that the energetic cost of completely closing stomata is too high to justify halting transpiration (Barbour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2005). This hypothesis, however, is not consistent with several recent lines of evidence: (1) </w:t>
      </w:r>
      <w:r w:rsidR="0042656A">
        <w:rPr>
          <w:rFonts w:ascii="Times New Roman" w:hAnsi="Times New Roman" w:cs="Times New Roman"/>
          <w:sz w:val="24"/>
          <w:szCs w:val="24"/>
        </w:rPr>
        <w:t>S</w:t>
      </w:r>
      <w:r w:rsidRPr="00A72590">
        <w:rPr>
          <w:rFonts w:ascii="Times New Roman" w:hAnsi="Times New Roman" w:cs="Times New Roman"/>
          <w:sz w:val="24"/>
          <w:szCs w:val="24"/>
        </w:rPr>
        <w:t>ignificant genetic variation across differing environmental conditions suggests that nighttime stomatal conductance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A72590">
        <w:rPr>
          <w:rFonts w:ascii="Times New Roman" w:hAnsi="Times New Roman" w:cs="Times New Roman"/>
          <w:sz w:val="24"/>
          <w:szCs w:val="24"/>
        </w:rPr>
        <w:t>) is subject to selection</w:t>
      </w:r>
      <w:r w:rsidR="000E4C90">
        <w:rPr>
          <w:rFonts w:ascii="Times New Roman" w:hAnsi="Times New Roman" w:cs="Times New Roman"/>
          <w:sz w:val="24"/>
          <w:szCs w:val="24"/>
        </w:rPr>
        <w:t xml:space="preserve"> </w:t>
      </w:r>
      <w:r w:rsidR="000E4C90" w:rsidRPr="00A72590">
        <w:rPr>
          <w:rFonts w:ascii="Times New Roman" w:hAnsi="Times New Roman" w:cs="Times New Roman"/>
          <w:sz w:val="24"/>
          <w:szCs w:val="24"/>
        </w:rPr>
        <w:t xml:space="preserve">(Caird </w:t>
      </w:r>
      <w:r w:rsidR="000E4C90" w:rsidRPr="0078610A">
        <w:rPr>
          <w:rFonts w:ascii="Times New Roman" w:hAnsi="Times New Roman" w:cs="Times New Roman"/>
          <w:i/>
          <w:sz w:val="24"/>
          <w:szCs w:val="24"/>
        </w:rPr>
        <w:t>et al.</w:t>
      </w:r>
      <w:r w:rsidR="000E4C90" w:rsidRPr="00A72590">
        <w:rPr>
          <w:rFonts w:ascii="Times New Roman" w:hAnsi="Times New Roman" w:cs="Times New Roman"/>
          <w:sz w:val="24"/>
          <w:szCs w:val="24"/>
        </w:rPr>
        <w:t xml:space="preserve">, 2007; </w:t>
      </w:r>
      <w:proofErr w:type="spellStart"/>
      <w:r w:rsidR="000E4C90" w:rsidRPr="00A72590">
        <w:rPr>
          <w:rFonts w:ascii="Times New Roman" w:hAnsi="Times New Roman" w:cs="Times New Roman"/>
          <w:sz w:val="24"/>
          <w:szCs w:val="24"/>
        </w:rPr>
        <w:t>Zeppel</w:t>
      </w:r>
      <w:proofErr w:type="spellEnd"/>
      <w:r w:rsidR="000E4C90" w:rsidRPr="00A72590">
        <w:rPr>
          <w:rFonts w:ascii="Times New Roman" w:hAnsi="Times New Roman" w:cs="Times New Roman"/>
          <w:sz w:val="24"/>
          <w:szCs w:val="24"/>
        </w:rPr>
        <w:t xml:space="preserve"> </w:t>
      </w:r>
      <w:r w:rsidR="000E4C90" w:rsidRPr="0078610A">
        <w:rPr>
          <w:rFonts w:ascii="Times New Roman" w:hAnsi="Times New Roman" w:cs="Times New Roman"/>
          <w:i/>
          <w:sz w:val="24"/>
          <w:szCs w:val="24"/>
        </w:rPr>
        <w:t>et al.</w:t>
      </w:r>
      <w:r w:rsidR="000E4C90" w:rsidRPr="00A72590">
        <w:rPr>
          <w:rFonts w:ascii="Times New Roman" w:hAnsi="Times New Roman" w:cs="Times New Roman"/>
          <w:sz w:val="24"/>
          <w:szCs w:val="24"/>
        </w:rPr>
        <w:t xml:space="preserve">, 2014; Chieppa </w:t>
      </w:r>
      <w:r w:rsidR="000E4C90" w:rsidRPr="0078610A">
        <w:rPr>
          <w:rFonts w:ascii="Times New Roman" w:hAnsi="Times New Roman" w:cs="Times New Roman"/>
          <w:i/>
          <w:sz w:val="24"/>
          <w:szCs w:val="24"/>
        </w:rPr>
        <w:t>et al.</w:t>
      </w:r>
      <w:r w:rsidR="000E4C90" w:rsidRPr="00A72590">
        <w:rPr>
          <w:rFonts w:ascii="Times New Roman" w:hAnsi="Times New Roman" w:cs="Times New Roman"/>
          <w:sz w:val="24"/>
          <w:szCs w:val="24"/>
        </w:rPr>
        <w:t>, 2020)</w:t>
      </w:r>
      <w:r w:rsidRPr="00A72590">
        <w:rPr>
          <w:rFonts w:ascii="Times New Roman" w:hAnsi="Times New Roman" w:cs="Times New Roman"/>
          <w:sz w:val="24"/>
          <w:szCs w:val="24"/>
        </w:rPr>
        <w:t>. (2) Nocturnal conductance has been repeatedly observed following circadian patterns</w:t>
      </w:r>
      <w:r w:rsidR="000223A0">
        <w:rPr>
          <w:rFonts w:ascii="Times New Roman" w:hAnsi="Times New Roman" w:cs="Times New Roman"/>
          <w:sz w:val="24"/>
          <w:szCs w:val="24"/>
        </w:rPr>
        <w:t>,</w:t>
      </w:r>
      <w:r w:rsidR="000223A0" w:rsidRPr="000223A0">
        <w:rPr>
          <w:rFonts w:ascii="Times New Roman" w:hAnsi="Times New Roman" w:cs="Times New Roman"/>
          <w:sz w:val="24"/>
          <w:szCs w:val="24"/>
        </w:rPr>
        <w:t xml:space="preserve"> </w:t>
      </w:r>
      <w:r w:rsidR="000223A0" w:rsidRPr="00A72590">
        <w:rPr>
          <w:rFonts w:ascii="Times New Roman" w:hAnsi="Times New Roman" w:cs="Times New Roman"/>
          <w:sz w:val="24"/>
          <w:szCs w:val="24"/>
        </w:rPr>
        <w:t>suggest</w:t>
      </w:r>
      <w:r w:rsidR="000223A0">
        <w:rPr>
          <w:rFonts w:ascii="Times New Roman" w:hAnsi="Times New Roman" w:cs="Times New Roman"/>
          <w:sz w:val="24"/>
          <w:szCs w:val="24"/>
        </w:rPr>
        <w:t>ing</w:t>
      </w:r>
      <w:r w:rsidR="000223A0" w:rsidRPr="00A72590">
        <w:rPr>
          <w:rFonts w:ascii="Times New Roman" w:hAnsi="Times New Roman" w:cs="Times New Roman"/>
          <w:sz w:val="24"/>
          <w:szCs w:val="24"/>
        </w:rPr>
        <w:t xml:space="preserve"> that plants actively open stomata</w:t>
      </w:r>
      <w:r w:rsidRPr="00A72590">
        <w:rPr>
          <w:rFonts w:ascii="Times New Roman" w:hAnsi="Times New Roman" w:cs="Times New Roman"/>
          <w:sz w:val="24"/>
          <w:szCs w:val="24"/>
        </w:rPr>
        <w:t xml:space="preserve"> (Caird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2007; </w:t>
      </w:r>
      <w:proofErr w:type="spellStart"/>
      <w:r w:rsidRPr="00A72590">
        <w:rPr>
          <w:rFonts w:ascii="Times New Roman" w:hAnsi="Times New Roman" w:cs="Times New Roman"/>
          <w:sz w:val="24"/>
          <w:szCs w:val="24"/>
        </w:rPr>
        <w:t>Resco</w:t>
      </w:r>
      <w:proofErr w:type="spellEnd"/>
      <w:r w:rsidRPr="00A72590">
        <w:rPr>
          <w:rFonts w:ascii="Times New Roman" w:hAnsi="Times New Roman" w:cs="Times New Roman"/>
          <w:sz w:val="24"/>
          <w:szCs w:val="24"/>
        </w:rPr>
        <w:t xml:space="preserve"> de Dios </w:t>
      </w:r>
      <w:r w:rsidRPr="0078610A">
        <w:rPr>
          <w:rFonts w:ascii="Times New Roman" w:hAnsi="Times New Roman" w:cs="Times New Roman"/>
          <w:i/>
          <w:sz w:val="24"/>
          <w:szCs w:val="24"/>
        </w:rPr>
        <w:t>et al.</w:t>
      </w:r>
      <w:r w:rsidRPr="00A72590">
        <w:rPr>
          <w:rFonts w:ascii="Times New Roman" w:hAnsi="Times New Roman" w:cs="Times New Roman"/>
          <w:sz w:val="24"/>
          <w:szCs w:val="24"/>
        </w:rPr>
        <w:t>, 2019). (3) In arid environments, where the fitness cost of water loss is very high, many plants continue to exhibit significant nighttime transpiration</w:t>
      </w:r>
      <w:r>
        <w:rPr>
          <w:rFonts w:ascii="Times New Roman" w:hAnsi="Times New Roman" w:cs="Times New Roman"/>
          <w:sz w:val="24"/>
          <w:szCs w:val="24"/>
        </w:rPr>
        <w:t xml:space="preserve"> (Ogle </w:t>
      </w:r>
      <w:r w:rsidRPr="0078610A">
        <w:rPr>
          <w:rFonts w:ascii="Times New Roman" w:hAnsi="Times New Roman" w:cs="Times New Roman"/>
          <w:i/>
          <w:sz w:val="24"/>
          <w:szCs w:val="24"/>
        </w:rPr>
        <w:t>et al.</w:t>
      </w:r>
      <w:r>
        <w:rPr>
          <w:rFonts w:ascii="Times New Roman" w:hAnsi="Times New Roman" w:cs="Times New Roman"/>
          <w:sz w:val="24"/>
          <w:szCs w:val="24"/>
        </w:rPr>
        <w:t xml:space="preserve"> 2012; Yu </w:t>
      </w:r>
      <w:r w:rsidRPr="0078610A">
        <w:rPr>
          <w:rFonts w:ascii="Times New Roman" w:hAnsi="Times New Roman" w:cs="Times New Roman"/>
          <w:i/>
          <w:sz w:val="24"/>
          <w:szCs w:val="24"/>
        </w:rPr>
        <w:t>et al.</w:t>
      </w:r>
      <w:r>
        <w:rPr>
          <w:rFonts w:ascii="Times New Roman" w:hAnsi="Times New Roman" w:cs="Times New Roman"/>
          <w:sz w:val="24"/>
          <w:szCs w:val="24"/>
        </w:rPr>
        <w:t xml:space="preserve"> 2019)</w:t>
      </w:r>
      <w:r w:rsidRPr="00A72590">
        <w:rPr>
          <w:rFonts w:ascii="Times New Roman" w:hAnsi="Times New Roman" w:cs="Times New Roman"/>
          <w:sz w:val="24"/>
          <w:szCs w:val="24"/>
        </w:rPr>
        <w:t xml:space="preserve">. </w:t>
      </w:r>
      <w:r w:rsidR="00171B33">
        <w:rPr>
          <w:rFonts w:ascii="Times New Roman" w:hAnsi="Times New Roman" w:cs="Times New Roman"/>
          <w:sz w:val="24"/>
          <w:szCs w:val="24"/>
        </w:rPr>
        <w:t>A</w:t>
      </w:r>
      <w:r w:rsidRPr="00A72590">
        <w:rPr>
          <w:rFonts w:ascii="Times New Roman" w:hAnsi="Times New Roman" w:cs="Times New Roman"/>
          <w:sz w:val="24"/>
          <w:szCs w:val="24"/>
        </w:rPr>
        <w:t xml:space="preserve"> large-scale phylogenetic assessment of nighttime stomatal conductance</w:t>
      </w:r>
      <w:r w:rsidR="0008375A">
        <w:rPr>
          <w:rFonts w:ascii="Times New Roman" w:hAnsi="Times New Roman" w:cs="Times New Roman"/>
          <w:sz w:val="24"/>
          <w:szCs w:val="24"/>
        </w:rPr>
        <w:t xml:space="preserve"> </w:t>
      </w:r>
      <w:r>
        <w:rPr>
          <w:rFonts w:ascii="Times New Roman" w:hAnsi="Times New Roman" w:cs="Times New Roman"/>
          <w:sz w:val="24"/>
          <w:szCs w:val="24"/>
        </w:rPr>
        <w:t>found th</w:t>
      </w:r>
      <w:r w:rsidR="0080354F">
        <w:rPr>
          <w:rFonts w:ascii="Times New Roman" w:hAnsi="Times New Roman" w:cs="Times New Roman"/>
          <w:sz w:val="24"/>
          <w:szCs w:val="24"/>
        </w:rPr>
        <w:t>at plants from drier re</w:t>
      </w:r>
      <w:r w:rsidR="00126248">
        <w:rPr>
          <w:rFonts w:ascii="Times New Roman" w:hAnsi="Times New Roman" w:cs="Times New Roman"/>
          <w:sz w:val="24"/>
          <w:szCs w:val="24"/>
        </w:rPr>
        <w:t>gions exhibited higher</w:t>
      </w:r>
      <w:r w:rsidR="00177869">
        <w:rPr>
          <w:rFonts w:ascii="Times New Roman" w:hAnsi="Times New Roman" w:cs="Times New Roman"/>
          <w:sz w:val="24"/>
          <w:szCs w:val="24"/>
        </w:rPr>
        <w:t xml:space="preserve"> </w:t>
      </w:r>
      <w:proofErr w:type="spellStart"/>
      <w:r w:rsidR="00177869">
        <w:rPr>
          <w:rFonts w:ascii="Times New Roman" w:hAnsi="Times New Roman" w:cs="Times New Roman"/>
          <w:sz w:val="24"/>
          <w:szCs w:val="24"/>
        </w:rPr>
        <w:t>g</w:t>
      </w:r>
      <w:r w:rsidR="00177869" w:rsidRPr="0008375A">
        <w:rPr>
          <w:rFonts w:ascii="Times New Roman" w:hAnsi="Times New Roman" w:cs="Times New Roman"/>
          <w:sz w:val="24"/>
          <w:szCs w:val="24"/>
          <w:vertAlign w:val="subscript"/>
        </w:rPr>
        <w:t>sn</w:t>
      </w:r>
      <w:proofErr w:type="spellEnd"/>
      <w:r w:rsidR="00556B11">
        <w:rPr>
          <w:rFonts w:ascii="Times New Roman" w:hAnsi="Times New Roman" w:cs="Times New Roman"/>
          <w:sz w:val="24"/>
          <w:szCs w:val="24"/>
        </w:rPr>
        <w:t xml:space="preserve"> than plants from wetter regions</w:t>
      </w:r>
      <w:r w:rsidR="00177869">
        <w:rPr>
          <w:rFonts w:ascii="Times New Roman" w:hAnsi="Times New Roman" w:cs="Times New Roman"/>
          <w:sz w:val="24"/>
          <w:szCs w:val="24"/>
        </w:rPr>
        <w:t xml:space="preserve"> despite </w:t>
      </w:r>
      <w:r w:rsidR="00B51D97">
        <w:rPr>
          <w:rFonts w:ascii="Times New Roman" w:hAnsi="Times New Roman" w:cs="Times New Roman"/>
          <w:sz w:val="24"/>
          <w:szCs w:val="24"/>
        </w:rPr>
        <w:t>more extreme</w:t>
      </w:r>
      <w:r w:rsidR="00177869">
        <w:rPr>
          <w:rFonts w:ascii="Times New Roman" w:hAnsi="Times New Roman" w:cs="Times New Roman"/>
          <w:sz w:val="24"/>
          <w:szCs w:val="24"/>
        </w:rPr>
        <w:t xml:space="preserve"> </w:t>
      </w:r>
      <w:r w:rsidR="00E645A0">
        <w:rPr>
          <w:rFonts w:ascii="Times New Roman" w:hAnsi="Times New Roman" w:cs="Times New Roman"/>
          <w:sz w:val="24"/>
          <w:szCs w:val="24"/>
        </w:rPr>
        <w:t>water loss</w:t>
      </w:r>
      <w:r w:rsidR="00B51D97">
        <w:rPr>
          <w:rFonts w:ascii="Times New Roman" w:hAnsi="Times New Roman" w:cs="Times New Roman"/>
          <w:sz w:val="24"/>
          <w:szCs w:val="24"/>
        </w:rPr>
        <w:t>-e</w:t>
      </w:r>
      <w:r w:rsidR="008C3077">
        <w:rPr>
          <w:rFonts w:ascii="Times New Roman" w:hAnsi="Times New Roman" w:cs="Times New Roman"/>
          <w:sz w:val="24"/>
          <w:szCs w:val="24"/>
        </w:rPr>
        <w:t xml:space="preserve">nergy cost tradeoffs </w:t>
      </w:r>
      <w:r w:rsidRPr="00A72590">
        <w:rPr>
          <w:rFonts w:ascii="Times New Roman" w:hAnsi="Times New Roman" w:cs="Times New Roman"/>
          <w:sz w:val="24"/>
          <w:szCs w:val="24"/>
        </w:rPr>
        <w:t xml:space="preserve">(Yu </w:t>
      </w:r>
      <w:r w:rsidRPr="0078610A">
        <w:rPr>
          <w:rFonts w:ascii="Times New Roman" w:hAnsi="Times New Roman" w:cs="Times New Roman"/>
          <w:i/>
          <w:sz w:val="24"/>
          <w:szCs w:val="24"/>
        </w:rPr>
        <w:t>et al.</w:t>
      </w:r>
      <w:r w:rsidRPr="00A72590">
        <w:rPr>
          <w:rFonts w:ascii="Times New Roman" w:hAnsi="Times New Roman" w:cs="Times New Roman"/>
          <w:sz w:val="24"/>
          <w:szCs w:val="24"/>
        </w:rPr>
        <w:t>, 2019).</w:t>
      </w:r>
    </w:p>
    <w:p w14:paraId="06FFC017" w14:textId="5A88AE99" w:rsidR="0083464A" w:rsidRDefault="0083464A"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Considering potential adaptive hypotheses, n</w:t>
      </w:r>
      <w:r w:rsidRPr="00A72590">
        <w:rPr>
          <w:rFonts w:ascii="Times New Roman" w:hAnsi="Times New Roman" w:cs="Times New Roman"/>
          <w:sz w:val="24"/>
          <w:szCs w:val="24"/>
        </w:rPr>
        <w:t xml:space="preserve">ighttime stomatal conductance has been studied for its potential benefits to nutrient acquisition (Snyder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2003; </w:t>
      </w:r>
      <w:proofErr w:type="spellStart"/>
      <w:r w:rsidRPr="00A72590">
        <w:rPr>
          <w:rFonts w:ascii="Times New Roman" w:hAnsi="Times New Roman" w:cs="Times New Roman"/>
          <w:sz w:val="24"/>
          <w:szCs w:val="24"/>
        </w:rPr>
        <w:t>Zeppel</w:t>
      </w:r>
      <w:proofErr w:type="spellEnd"/>
      <w:r w:rsidRPr="00A72590">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2014; Howard &amp; Donovan, 2007, 2010; Christman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2009; Oliveira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2010; Kupper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2012; Eller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2017). Modifying a plant’s nutrient environment </w:t>
      </w:r>
      <w:r>
        <w:rPr>
          <w:rFonts w:ascii="Times New Roman" w:hAnsi="Times New Roman" w:cs="Times New Roman"/>
          <w:sz w:val="24"/>
          <w:szCs w:val="24"/>
        </w:rPr>
        <w:lastRenderedPageBreak/>
        <w:t xml:space="preserve">through increased mass flow </w:t>
      </w:r>
      <w:r w:rsidRPr="00A72590">
        <w:rPr>
          <w:rFonts w:ascii="Times New Roman" w:hAnsi="Times New Roman" w:cs="Times New Roman"/>
          <w:sz w:val="24"/>
          <w:szCs w:val="24"/>
        </w:rPr>
        <w:t xml:space="preserve">could theoretically be an advantage of increased nocturnal transpiration. However, evidence supporting this hypothesis has been described as equivocal and inconsistent (Eller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2017; Wang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2018; Chieppa </w:t>
      </w:r>
      <w:r w:rsidRPr="0078610A">
        <w:rPr>
          <w:rFonts w:ascii="Times New Roman" w:hAnsi="Times New Roman" w:cs="Times New Roman"/>
          <w:i/>
          <w:sz w:val="24"/>
          <w:szCs w:val="24"/>
        </w:rPr>
        <w:t>et al.</w:t>
      </w:r>
      <w:r w:rsidRPr="00A72590">
        <w:rPr>
          <w:rFonts w:ascii="Times New Roman" w:hAnsi="Times New Roman" w:cs="Times New Roman"/>
          <w:sz w:val="24"/>
          <w:szCs w:val="24"/>
        </w:rPr>
        <w:t>, 2020).</w:t>
      </w:r>
      <w:r w:rsidR="007931DB">
        <w:rPr>
          <w:rFonts w:ascii="Times New Roman" w:hAnsi="Times New Roman" w:cs="Times New Roman"/>
          <w:sz w:val="24"/>
          <w:szCs w:val="24"/>
        </w:rPr>
        <w:t xml:space="preserve"> </w:t>
      </w:r>
      <w:r>
        <w:rPr>
          <w:rFonts w:ascii="Times New Roman" w:hAnsi="Times New Roman" w:cs="Times New Roman"/>
          <w:sz w:val="24"/>
          <w:szCs w:val="24"/>
        </w:rPr>
        <w:t>Other adaptive hypotheses suggest</w:t>
      </w:r>
      <w:r w:rsidR="00C016EC">
        <w:rPr>
          <w:rFonts w:ascii="Times New Roman" w:hAnsi="Times New Roman" w:cs="Times New Roman"/>
          <w:sz w:val="24"/>
          <w:szCs w:val="24"/>
        </w:rPr>
        <w:t>ing</w:t>
      </w:r>
      <w:r>
        <w:rPr>
          <w:rFonts w:ascii="Times New Roman" w:hAnsi="Times New Roman" w:cs="Times New Roman"/>
          <w:sz w:val="24"/>
          <w:szCs w:val="24"/>
        </w:rPr>
        <w:t xml:space="preserve"> that plants utilize </w:t>
      </w:r>
      <w:r w:rsidR="00CE6B16">
        <w:rPr>
          <w:rFonts w:ascii="Times New Roman" w:hAnsi="Times New Roman" w:cs="Times New Roman"/>
          <w:sz w:val="24"/>
          <w:szCs w:val="24"/>
        </w:rPr>
        <w:t xml:space="preserve">nighttime </w:t>
      </w:r>
      <w:r>
        <w:rPr>
          <w:rFonts w:ascii="Times New Roman" w:hAnsi="Times New Roman" w:cs="Times New Roman"/>
          <w:sz w:val="24"/>
          <w:szCs w:val="24"/>
        </w:rPr>
        <w:t xml:space="preserve">stomatal conductance as a hydraulic strategy to restore capacitance, remove xylem embolism, or respond to water stress and ABA conditions have also shown mixed support </w:t>
      </w:r>
      <w:r w:rsidRPr="00A72590">
        <w:rPr>
          <w:rFonts w:ascii="Times New Roman" w:hAnsi="Times New Roman" w:cs="Times New Roman"/>
          <w:sz w:val="24"/>
          <w:szCs w:val="24"/>
        </w:rPr>
        <w:t>(</w:t>
      </w:r>
      <w:r w:rsidR="00DD7950" w:rsidRPr="00A72590">
        <w:rPr>
          <w:rFonts w:ascii="Times New Roman" w:hAnsi="Times New Roman" w:cs="Times New Roman"/>
          <w:sz w:val="24"/>
          <w:szCs w:val="24"/>
        </w:rPr>
        <w:t xml:space="preserve">Caird </w:t>
      </w:r>
      <w:r w:rsidR="00DD7950" w:rsidRPr="0078610A">
        <w:rPr>
          <w:rFonts w:ascii="Times New Roman" w:hAnsi="Times New Roman" w:cs="Times New Roman"/>
          <w:i/>
          <w:sz w:val="24"/>
          <w:szCs w:val="24"/>
        </w:rPr>
        <w:t>et al.</w:t>
      </w:r>
      <w:r w:rsidR="00DD7950" w:rsidRPr="00A72590">
        <w:rPr>
          <w:rFonts w:ascii="Times New Roman" w:hAnsi="Times New Roman" w:cs="Times New Roman"/>
          <w:sz w:val="24"/>
          <w:szCs w:val="24"/>
        </w:rPr>
        <w:t xml:space="preserve">, 2007; </w:t>
      </w:r>
      <w:r w:rsidRPr="00A72590">
        <w:rPr>
          <w:rFonts w:ascii="Times New Roman" w:hAnsi="Times New Roman" w:cs="Times New Roman"/>
          <w:sz w:val="24"/>
          <w:szCs w:val="24"/>
        </w:rPr>
        <w:t xml:space="preserve">Ogle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2012; </w:t>
      </w:r>
      <w:proofErr w:type="spellStart"/>
      <w:r w:rsidRPr="00A72590">
        <w:rPr>
          <w:rFonts w:ascii="Times New Roman" w:hAnsi="Times New Roman" w:cs="Times New Roman"/>
          <w:sz w:val="24"/>
          <w:szCs w:val="24"/>
        </w:rPr>
        <w:t>Zeppel</w:t>
      </w:r>
      <w:proofErr w:type="spellEnd"/>
      <w:r w:rsidRPr="00A72590">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A72590">
        <w:rPr>
          <w:rFonts w:ascii="Times New Roman" w:hAnsi="Times New Roman" w:cs="Times New Roman"/>
          <w:sz w:val="24"/>
          <w:szCs w:val="24"/>
        </w:rPr>
        <w:t>, 2012</w:t>
      </w:r>
      <w:r w:rsidR="00DD7950">
        <w:rPr>
          <w:rFonts w:ascii="Times New Roman" w:hAnsi="Times New Roman" w:cs="Times New Roman"/>
          <w:sz w:val="24"/>
          <w:szCs w:val="24"/>
        </w:rPr>
        <w:t xml:space="preserve">; </w:t>
      </w:r>
      <w:proofErr w:type="spellStart"/>
      <w:r w:rsidRPr="00A72590">
        <w:rPr>
          <w:rFonts w:ascii="Times New Roman" w:hAnsi="Times New Roman" w:cs="Times New Roman"/>
          <w:sz w:val="24"/>
          <w:szCs w:val="24"/>
        </w:rPr>
        <w:t>Zeppel</w:t>
      </w:r>
      <w:proofErr w:type="spellEnd"/>
      <w:r w:rsidRPr="00A72590">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A72590">
        <w:rPr>
          <w:rFonts w:ascii="Times New Roman" w:hAnsi="Times New Roman" w:cs="Times New Roman"/>
          <w:sz w:val="24"/>
          <w:szCs w:val="24"/>
        </w:rPr>
        <w:t>, 2014).</w:t>
      </w:r>
      <w:r>
        <w:rPr>
          <w:rFonts w:ascii="Times New Roman" w:hAnsi="Times New Roman" w:cs="Times New Roman"/>
          <w:sz w:val="24"/>
          <w:szCs w:val="24"/>
        </w:rPr>
        <w:t xml:space="preserve"> </w:t>
      </w:r>
    </w:p>
    <w:p w14:paraId="1C78EDED" w14:textId="2EF14BB2" w:rsidR="0083464A" w:rsidRPr="00A72590" w:rsidRDefault="0083464A"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Recently, transpiration at night has been discussed as an indirect product of growth because circadian-driven transpiration could prime stomata for early-morning photosynthesis. If stomata are partially open at dawn, the time it takes to reach operating steady-state stomatal conductance is reduced (</w:t>
      </w:r>
      <w:proofErr w:type="spellStart"/>
      <w:r>
        <w:rPr>
          <w:rFonts w:ascii="Times New Roman" w:hAnsi="Times New Roman" w:cs="Times New Roman"/>
          <w:sz w:val="24"/>
          <w:szCs w:val="24"/>
        </w:rPr>
        <w:t>Resco</w:t>
      </w:r>
      <w:proofErr w:type="spellEnd"/>
      <w:r>
        <w:rPr>
          <w:rFonts w:ascii="Times New Roman" w:hAnsi="Times New Roman" w:cs="Times New Roman"/>
          <w:sz w:val="24"/>
          <w:szCs w:val="24"/>
        </w:rPr>
        <w:t xml:space="preserve"> De </w:t>
      </w:r>
      <w:r w:rsidR="0042656A">
        <w:rPr>
          <w:rFonts w:ascii="Times New Roman" w:hAnsi="Times New Roman" w:cs="Times New Roman"/>
          <w:sz w:val="24"/>
          <w:szCs w:val="24"/>
        </w:rPr>
        <w:t>D</w:t>
      </w:r>
      <w:r>
        <w:rPr>
          <w:rFonts w:ascii="Times New Roman" w:hAnsi="Times New Roman" w:cs="Times New Roman"/>
          <w:sz w:val="24"/>
          <w:szCs w:val="24"/>
        </w:rPr>
        <w:t xml:space="preserve">ios 2015, 2019; </w:t>
      </w:r>
      <w:proofErr w:type="spellStart"/>
      <w:r>
        <w:rPr>
          <w:rFonts w:ascii="Times New Roman" w:hAnsi="Times New Roman" w:cs="Times New Roman"/>
          <w:sz w:val="24"/>
          <w:szCs w:val="24"/>
        </w:rPr>
        <w:t>Schoppach</w:t>
      </w:r>
      <w:proofErr w:type="spellEnd"/>
      <w:r>
        <w:rPr>
          <w:rFonts w:ascii="Times New Roman" w:hAnsi="Times New Roman" w:cs="Times New Roman"/>
          <w:sz w:val="24"/>
          <w:szCs w:val="24"/>
        </w:rPr>
        <w:t xml:space="preserve"> et al., 2020). However, the direct connection between this anticipation hypothesis and resultant growth is unclear. Cooling of leaf temperatures to reduce nighttime respiration rates is another recently proposed adaptive hypothesis that has some experimental support (Wang </w:t>
      </w:r>
      <w:r w:rsidRPr="0078610A">
        <w:rPr>
          <w:rFonts w:ascii="Times New Roman" w:hAnsi="Times New Roman" w:cs="Times New Roman"/>
          <w:i/>
          <w:sz w:val="24"/>
          <w:szCs w:val="24"/>
        </w:rPr>
        <w:t>et al.</w:t>
      </w:r>
      <w:r>
        <w:rPr>
          <w:rFonts w:ascii="Times New Roman" w:hAnsi="Times New Roman" w:cs="Times New Roman"/>
          <w:sz w:val="24"/>
          <w:szCs w:val="24"/>
        </w:rPr>
        <w:t xml:space="preserve"> 2021</w:t>
      </w:r>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has not yet been widely tested. </w:t>
      </w:r>
    </w:p>
    <w:p w14:paraId="664C6015" w14:textId="4070D597" w:rsidR="0083464A" w:rsidRPr="00A72590" w:rsidRDefault="0083464A" w:rsidP="006031F3">
      <w:pPr>
        <w:spacing w:line="480" w:lineRule="auto"/>
        <w:ind w:firstLine="720"/>
        <w:rPr>
          <w:rFonts w:ascii="Times New Roman" w:hAnsi="Times New Roman" w:cs="Times New Roman"/>
          <w:sz w:val="24"/>
          <w:szCs w:val="24"/>
        </w:rPr>
      </w:pPr>
      <w:bookmarkStart w:id="3" w:name="_Hlk97816340"/>
      <w:r w:rsidRPr="00A72590">
        <w:rPr>
          <w:rFonts w:ascii="Times New Roman" w:hAnsi="Times New Roman" w:cs="Times New Roman"/>
          <w:sz w:val="24"/>
          <w:szCs w:val="24"/>
        </w:rPr>
        <w:t>A final adaptive hypothesis</w:t>
      </w:r>
      <w:r w:rsidR="000E2B45">
        <w:rPr>
          <w:rFonts w:ascii="Times New Roman" w:hAnsi="Times New Roman" w:cs="Times New Roman"/>
          <w:sz w:val="24"/>
          <w:szCs w:val="24"/>
        </w:rPr>
        <w:t xml:space="preserve"> </w:t>
      </w:r>
      <w:r w:rsidRPr="00A72590">
        <w:rPr>
          <w:rFonts w:ascii="Times New Roman" w:hAnsi="Times New Roman" w:cs="Times New Roman"/>
          <w:sz w:val="24"/>
          <w:szCs w:val="24"/>
        </w:rPr>
        <w:t xml:space="preserve">suggests that nighttime stomatal conductance </w:t>
      </w:r>
      <w:r>
        <w:rPr>
          <w:rFonts w:ascii="Times New Roman" w:hAnsi="Times New Roman" w:cs="Times New Roman"/>
          <w:sz w:val="24"/>
          <w:szCs w:val="24"/>
        </w:rPr>
        <w:t>may be beneficial to plants when they experience belowground</w:t>
      </w:r>
      <w:r w:rsidRPr="00A72590">
        <w:rPr>
          <w:rFonts w:ascii="Times New Roman" w:hAnsi="Times New Roman" w:cs="Times New Roman"/>
          <w:sz w:val="24"/>
          <w:szCs w:val="24"/>
        </w:rPr>
        <w:t xml:space="preserve"> competition</w:t>
      </w:r>
      <w:r>
        <w:rPr>
          <w:rFonts w:ascii="Times New Roman" w:hAnsi="Times New Roman" w:cs="Times New Roman"/>
          <w:sz w:val="24"/>
          <w:szCs w:val="24"/>
        </w:rPr>
        <w:t xml:space="preserve"> for water</w:t>
      </w:r>
      <w:r w:rsidRPr="00A72590">
        <w:rPr>
          <w:rFonts w:ascii="Times New Roman" w:hAnsi="Times New Roman" w:cs="Times New Roman"/>
          <w:sz w:val="24"/>
          <w:szCs w:val="24"/>
        </w:rPr>
        <w:t xml:space="preserve">. It </w:t>
      </w:r>
      <w:r>
        <w:rPr>
          <w:rFonts w:ascii="Times New Roman" w:hAnsi="Times New Roman" w:cs="Times New Roman"/>
          <w:sz w:val="24"/>
          <w:szCs w:val="24"/>
        </w:rPr>
        <w:t xml:space="preserve">has been </w:t>
      </w:r>
      <w:r w:rsidRPr="00A72590">
        <w:rPr>
          <w:rFonts w:ascii="Times New Roman" w:hAnsi="Times New Roman" w:cs="Times New Roman"/>
          <w:sz w:val="24"/>
          <w:szCs w:val="24"/>
        </w:rPr>
        <w:t>hypothesized that plants maintain nocturnal transpiration despite water loss as a strategy for reducing unfavorable hydraulic redistribution in the soil</w:t>
      </w:r>
      <w:r>
        <w:rPr>
          <w:rFonts w:ascii="Times New Roman" w:hAnsi="Times New Roman" w:cs="Times New Roman"/>
          <w:sz w:val="24"/>
          <w:szCs w:val="24"/>
        </w:rPr>
        <w:t xml:space="preserve"> (</w:t>
      </w:r>
      <w:proofErr w:type="spellStart"/>
      <w:r>
        <w:rPr>
          <w:rFonts w:ascii="Times New Roman" w:hAnsi="Times New Roman" w:cs="Times New Roman"/>
          <w:sz w:val="24"/>
          <w:szCs w:val="24"/>
        </w:rPr>
        <w:t>Zeppel</w:t>
      </w:r>
      <w:proofErr w:type="spellEnd"/>
      <w:r>
        <w:rPr>
          <w:rFonts w:ascii="Times New Roman" w:hAnsi="Times New Roman" w:cs="Times New Roman"/>
          <w:sz w:val="24"/>
          <w:szCs w:val="24"/>
        </w:rPr>
        <w:t xml:space="preserve"> </w:t>
      </w:r>
      <w:r w:rsidRPr="0078610A">
        <w:rPr>
          <w:rFonts w:ascii="Times New Roman" w:hAnsi="Times New Roman" w:cs="Times New Roman"/>
          <w:i/>
          <w:sz w:val="24"/>
          <w:szCs w:val="24"/>
        </w:rPr>
        <w:t>et al.</w:t>
      </w:r>
      <w:r>
        <w:rPr>
          <w:rFonts w:ascii="Times New Roman" w:hAnsi="Times New Roman" w:cs="Times New Roman"/>
          <w:sz w:val="24"/>
          <w:szCs w:val="24"/>
        </w:rPr>
        <w:t xml:space="preserve"> 2014; Huang </w:t>
      </w:r>
      <w:r w:rsidRPr="0078610A">
        <w:rPr>
          <w:rFonts w:ascii="Times New Roman" w:hAnsi="Times New Roman" w:cs="Times New Roman"/>
          <w:i/>
          <w:sz w:val="24"/>
          <w:szCs w:val="24"/>
        </w:rPr>
        <w:t>et al.</w:t>
      </w:r>
      <w:r>
        <w:rPr>
          <w:rFonts w:ascii="Times New Roman" w:hAnsi="Times New Roman" w:cs="Times New Roman"/>
          <w:sz w:val="24"/>
          <w:szCs w:val="24"/>
        </w:rPr>
        <w:t xml:space="preserve"> 2017; Yu </w:t>
      </w:r>
      <w:r w:rsidRPr="0078610A">
        <w:rPr>
          <w:rFonts w:ascii="Times New Roman" w:hAnsi="Times New Roman" w:cs="Times New Roman"/>
          <w:i/>
          <w:sz w:val="24"/>
          <w:szCs w:val="24"/>
        </w:rPr>
        <w:t>et al.</w:t>
      </w:r>
      <w:r>
        <w:rPr>
          <w:rFonts w:ascii="Times New Roman" w:hAnsi="Times New Roman" w:cs="Times New Roman"/>
          <w:sz w:val="24"/>
          <w:szCs w:val="24"/>
        </w:rPr>
        <w:t xml:space="preserve"> 2019)</w:t>
      </w:r>
      <w:r w:rsidRPr="00A72590">
        <w:rPr>
          <w:rFonts w:ascii="Times New Roman" w:hAnsi="Times New Roman" w:cs="Times New Roman"/>
          <w:sz w:val="24"/>
          <w:szCs w:val="24"/>
        </w:rPr>
        <w:t>. Open stomata increase tension in the soil-plant-air water potential (ψ) gradient, drawing below-ground water closer to the plant’s roots (</w:t>
      </w:r>
      <w:proofErr w:type="spellStart"/>
      <w:r w:rsidRPr="00A72590">
        <w:rPr>
          <w:rFonts w:ascii="Times New Roman" w:hAnsi="Times New Roman" w:cs="Times New Roman"/>
          <w:sz w:val="24"/>
          <w:szCs w:val="24"/>
        </w:rPr>
        <w:t>Zeppel</w:t>
      </w:r>
      <w:proofErr w:type="spellEnd"/>
      <w:r w:rsidRPr="00A72590">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2014). Thus, partially open stomata at night would benefit the plant by keeping a water source in proximity and </w:t>
      </w:r>
      <w:r>
        <w:rPr>
          <w:rFonts w:ascii="Times New Roman" w:hAnsi="Times New Roman" w:cs="Times New Roman"/>
          <w:sz w:val="24"/>
          <w:szCs w:val="24"/>
        </w:rPr>
        <w:t xml:space="preserve">not diffusing along passive water potential gradients in the </w:t>
      </w:r>
      <w:r>
        <w:rPr>
          <w:rFonts w:ascii="Times New Roman" w:hAnsi="Times New Roman" w:cs="Times New Roman"/>
          <w:sz w:val="24"/>
          <w:szCs w:val="24"/>
        </w:rPr>
        <w:lastRenderedPageBreak/>
        <w:t>soil to</w:t>
      </w:r>
      <w:r w:rsidRPr="00A72590">
        <w:rPr>
          <w:rFonts w:ascii="Times New Roman" w:hAnsi="Times New Roman" w:cs="Times New Roman"/>
          <w:sz w:val="24"/>
          <w:szCs w:val="24"/>
        </w:rPr>
        <w:t xml:space="preserve"> competitors</w:t>
      </w:r>
      <w:r>
        <w:rPr>
          <w:rFonts w:ascii="Times New Roman" w:hAnsi="Times New Roman" w:cs="Times New Roman"/>
          <w:sz w:val="24"/>
          <w:szCs w:val="24"/>
        </w:rPr>
        <w:t>, thereby increasing plant carbon gain</w:t>
      </w:r>
      <w:r w:rsidRPr="00A72590">
        <w:rPr>
          <w:rFonts w:ascii="Times New Roman" w:hAnsi="Times New Roman" w:cs="Times New Roman"/>
          <w:sz w:val="24"/>
          <w:szCs w:val="24"/>
        </w:rPr>
        <w:t xml:space="preserve"> (Huang </w:t>
      </w:r>
      <w:r w:rsidRPr="0078610A">
        <w:rPr>
          <w:rFonts w:ascii="Times New Roman" w:hAnsi="Times New Roman" w:cs="Times New Roman"/>
          <w:i/>
          <w:sz w:val="24"/>
          <w:szCs w:val="24"/>
        </w:rPr>
        <w:t>et al.</w:t>
      </w:r>
      <w:r w:rsidRPr="00A72590">
        <w:rPr>
          <w:rFonts w:ascii="Times New Roman" w:hAnsi="Times New Roman" w:cs="Times New Roman"/>
          <w:sz w:val="24"/>
          <w:szCs w:val="24"/>
        </w:rPr>
        <w:t>, 2017).</w:t>
      </w:r>
      <w:r>
        <w:rPr>
          <w:rFonts w:ascii="Times New Roman" w:hAnsi="Times New Roman" w:cs="Times New Roman"/>
          <w:sz w:val="24"/>
          <w:szCs w:val="24"/>
        </w:rPr>
        <w:t xml:space="preserve"> </w:t>
      </w:r>
      <w:bookmarkStart w:id="4" w:name="_Hlk97816406"/>
      <w:r>
        <w:rPr>
          <w:rFonts w:ascii="Times New Roman" w:hAnsi="Times New Roman" w:cs="Times New Roman"/>
          <w:sz w:val="24"/>
          <w:szCs w:val="24"/>
        </w:rPr>
        <w:t>Some predictions of this hypothesis have been</w:t>
      </w:r>
      <w:r w:rsidRPr="00A72590">
        <w:rPr>
          <w:rFonts w:ascii="Times New Roman" w:hAnsi="Times New Roman" w:cs="Times New Roman"/>
          <w:sz w:val="24"/>
          <w:szCs w:val="24"/>
        </w:rPr>
        <w:t xml:space="preserve"> observed across plant functional types</w:t>
      </w:r>
      <w:bookmarkEnd w:id="3"/>
      <w:r>
        <w:rPr>
          <w:rFonts w:ascii="Times New Roman" w:hAnsi="Times New Roman" w:cs="Times New Roman"/>
          <w:sz w:val="24"/>
          <w:szCs w:val="24"/>
        </w:rPr>
        <w:t xml:space="preserve"> </w:t>
      </w:r>
      <w:r w:rsidRPr="00A72590">
        <w:rPr>
          <w:rFonts w:ascii="Times New Roman" w:hAnsi="Times New Roman" w:cs="Times New Roman"/>
          <w:sz w:val="24"/>
          <w:szCs w:val="24"/>
        </w:rPr>
        <w:t xml:space="preserve">(Caird </w:t>
      </w:r>
      <w:r w:rsidRPr="0078610A">
        <w:rPr>
          <w:rFonts w:ascii="Times New Roman" w:hAnsi="Times New Roman" w:cs="Times New Roman"/>
          <w:i/>
          <w:sz w:val="24"/>
          <w:szCs w:val="24"/>
        </w:rPr>
        <w:t>et al.</w:t>
      </w:r>
      <w:r w:rsidRPr="00A72590">
        <w:rPr>
          <w:rFonts w:ascii="Times New Roman" w:hAnsi="Times New Roman" w:cs="Times New Roman"/>
          <w:sz w:val="24"/>
          <w:szCs w:val="24"/>
        </w:rPr>
        <w:t>, 2007</w:t>
      </w:r>
      <w:r>
        <w:rPr>
          <w:rFonts w:ascii="Times New Roman" w:hAnsi="Times New Roman" w:cs="Times New Roman"/>
          <w:sz w:val="24"/>
          <w:szCs w:val="24"/>
        </w:rPr>
        <w:t xml:space="preserve">; </w:t>
      </w:r>
      <w:r w:rsidRPr="00A72590">
        <w:rPr>
          <w:rFonts w:ascii="Times New Roman" w:hAnsi="Times New Roman" w:cs="Times New Roman"/>
          <w:sz w:val="24"/>
          <w:szCs w:val="24"/>
        </w:rPr>
        <w:t xml:space="preserve">Howard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2009; Neumann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2014; Huang </w:t>
      </w:r>
      <w:r w:rsidRPr="0078610A">
        <w:rPr>
          <w:rFonts w:ascii="Times New Roman" w:hAnsi="Times New Roman" w:cs="Times New Roman"/>
          <w:i/>
          <w:sz w:val="24"/>
          <w:szCs w:val="24"/>
        </w:rPr>
        <w:t>et al.</w:t>
      </w:r>
      <w:r w:rsidRPr="00A72590">
        <w:rPr>
          <w:rFonts w:ascii="Times New Roman" w:hAnsi="Times New Roman" w:cs="Times New Roman"/>
          <w:sz w:val="24"/>
          <w:szCs w:val="24"/>
        </w:rPr>
        <w:t xml:space="preserve">, 2017; Yu </w:t>
      </w:r>
      <w:r w:rsidRPr="0078610A">
        <w:rPr>
          <w:rFonts w:ascii="Times New Roman" w:hAnsi="Times New Roman" w:cs="Times New Roman"/>
          <w:i/>
          <w:sz w:val="24"/>
          <w:szCs w:val="24"/>
        </w:rPr>
        <w:t>et al.</w:t>
      </w:r>
      <w:r w:rsidRPr="00A72590">
        <w:rPr>
          <w:rFonts w:ascii="Times New Roman" w:hAnsi="Times New Roman" w:cs="Times New Roman"/>
          <w:sz w:val="24"/>
          <w:szCs w:val="24"/>
        </w:rPr>
        <w:t>, 2019</w:t>
      </w:r>
    </w:p>
    <w:bookmarkEnd w:id="4"/>
    <w:p w14:paraId="1B0EEE4E" w14:textId="17262B21" w:rsidR="0083464A" w:rsidRDefault="0083464A"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H</w:t>
      </w:r>
      <w:bookmarkStart w:id="5" w:name="_Hlk97816439"/>
      <w:r>
        <w:rPr>
          <w:rFonts w:ascii="Times New Roman" w:hAnsi="Times New Roman" w:cs="Times New Roman"/>
          <w:sz w:val="24"/>
          <w:szCs w:val="24"/>
        </w:rPr>
        <w:t xml:space="preserve">ere, we aim to test how competition and water </w:t>
      </w:r>
      <w:r w:rsidR="009F349D">
        <w:rPr>
          <w:rFonts w:ascii="Times New Roman" w:hAnsi="Times New Roman" w:cs="Times New Roman"/>
          <w:sz w:val="24"/>
          <w:szCs w:val="24"/>
        </w:rPr>
        <w:t>availability</w:t>
      </w:r>
      <w:r w:rsidR="009F349D" w:rsidRPr="00A72590">
        <w:rPr>
          <w:rFonts w:ascii="Times New Roman" w:hAnsi="Times New Roman" w:cs="Times New Roman"/>
          <w:sz w:val="24"/>
          <w:szCs w:val="24"/>
        </w:rPr>
        <w:t xml:space="preserve"> </w:t>
      </w:r>
      <w:r w:rsidRPr="00A72590">
        <w:rPr>
          <w:rFonts w:ascii="Times New Roman" w:hAnsi="Times New Roman" w:cs="Times New Roman"/>
          <w:sz w:val="24"/>
          <w:szCs w:val="24"/>
        </w:rPr>
        <w:t xml:space="preserve">influence nighttime stomatal conductance of a deciduous tree species common to </w:t>
      </w:r>
      <w:r>
        <w:rPr>
          <w:rFonts w:ascii="Times New Roman" w:hAnsi="Times New Roman" w:cs="Times New Roman"/>
          <w:sz w:val="24"/>
          <w:szCs w:val="24"/>
        </w:rPr>
        <w:t>western North America</w:t>
      </w:r>
      <w:r w:rsidRPr="00A72590">
        <w:rPr>
          <w:rFonts w:ascii="Times New Roman" w:hAnsi="Times New Roman" w:cs="Times New Roman"/>
          <w:sz w:val="24"/>
          <w:szCs w:val="24"/>
        </w:rPr>
        <w:t xml:space="preserve">, </w:t>
      </w:r>
      <w:r w:rsidRPr="00F46927">
        <w:rPr>
          <w:rFonts w:ascii="Times New Roman" w:hAnsi="Times New Roman" w:cs="Times New Roman"/>
          <w:i/>
          <w:iCs/>
          <w:sz w:val="24"/>
          <w:szCs w:val="24"/>
        </w:rPr>
        <w:t xml:space="preserve">Populus </w:t>
      </w:r>
      <w:proofErr w:type="spellStart"/>
      <w:r w:rsidRPr="00F46927">
        <w:rPr>
          <w:rFonts w:ascii="Times New Roman" w:hAnsi="Times New Roman" w:cs="Times New Roman"/>
          <w:i/>
          <w:iCs/>
          <w:sz w:val="24"/>
          <w:szCs w:val="24"/>
        </w:rPr>
        <w:t>trichocarpa</w:t>
      </w:r>
      <w:proofErr w:type="spellEnd"/>
      <w:r w:rsidRPr="00A72590">
        <w:rPr>
          <w:rFonts w:ascii="Times New Roman" w:hAnsi="Times New Roman" w:cs="Times New Roman"/>
          <w:sz w:val="24"/>
          <w:szCs w:val="24"/>
        </w:rPr>
        <w:t xml:space="preserve"> (black cottonwood)</w:t>
      </w:r>
      <w:bookmarkEnd w:id="5"/>
      <w:r w:rsidRPr="00A72590">
        <w:rPr>
          <w:rFonts w:ascii="Times New Roman" w:hAnsi="Times New Roman" w:cs="Times New Roman"/>
          <w:sz w:val="24"/>
          <w:szCs w:val="24"/>
        </w:rPr>
        <w:t xml:space="preserve">. </w:t>
      </w:r>
      <w:r>
        <w:rPr>
          <w:rFonts w:ascii="Times New Roman" w:hAnsi="Times New Roman" w:cs="Times New Roman"/>
          <w:sz w:val="24"/>
          <w:szCs w:val="24"/>
        </w:rPr>
        <w:t>In</w:t>
      </w:r>
      <w:r w:rsidRPr="00A72590">
        <w:rPr>
          <w:rFonts w:ascii="Times New Roman" w:hAnsi="Times New Roman" w:cs="Times New Roman"/>
          <w:sz w:val="24"/>
          <w:szCs w:val="24"/>
        </w:rPr>
        <w:t xml:space="preserve"> a controlled environment growth chamber </w:t>
      </w:r>
      <w:r>
        <w:rPr>
          <w:rFonts w:ascii="Times New Roman" w:hAnsi="Times New Roman" w:cs="Times New Roman"/>
          <w:sz w:val="24"/>
          <w:szCs w:val="24"/>
        </w:rPr>
        <w:t>experiment</w:t>
      </w:r>
      <w:r w:rsidRPr="00A72590">
        <w:rPr>
          <w:rFonts w:ascii="Times New Roman" w:hAnsi="Times New Roman" w:cs="Times New Roman"/>
          <w:sz w:val="24"/>
          <w:szCs w:val="24"/>
        </w:rPr>
        <w:t>, we test how black cottonwood modulates stomatal conductance at night in the presence of interspecific, intraspecific, and no competition</w:t>
      </w:r>
      <w:r>
        <w:rPr>
          <w:rFonts w:ascii="Times New Roman" w:hAnsi="Times New Roman" w:cs="Times New Roman"/>
          <w:sz w:val="24"/>
          <w:szCs w:val="24"/>
        </w:rPr>
        <w:t xml:space="preserve"> and under varying soil moisture conditions</w:t>
      </w:r>
      <w:r w:rsidRPr="00A72590">
        <w:rPr>
          <w:rFonts w:ascii="Times New Roman" w:hAnsi="Times New Roman" w:cs="Times New Roman"/>
          <w:sz w:val="24"/>
          <w:szCs w:val="24"/>
        </w:rPr>
        <w:t xml:space="preserve">. </w:t>
      </w:r>
      <w:bookmarkStart w:id="6" w:name="_Hlk97816475"/>
      <w:r w:rsidRPr="00A72590">
        <w:rPr>
          <w:rFonts w:ascii="Times New Roman" w:hAnsi="Times New Roman" w:cs="Times New Roman"/>
          <w:sz w:val="24"/>
          <w:szCs w:val="24"/>
        </w:rPr>
        <w:t xml:space="preserve">We </w:t>
      </w:r>
      <w:r>
        <w:rPr>
          <w:rFonts w:ascii="Times New Roman" w:hAnsi="Times New Roman" w:cs="Times New Roman"/>
          <w:sz w:val="24"/>
          <w:szCs w:val="24"/>
        </w:rPr>
        <w:t>ask</w:t>
      </w:r>
      <w:r w:rsidRPr="00A72590">
        <w:rPr>
          <w:rFonts w:ascii="Times New Roman" w:hAnsi="Times New Roman" w:cs="Times New Roman"/>
          <w:sz w:val="24"/>
          <w:szCs w:val="24"/>
        </w:rPr>
        <w:t xml:space="preserve">: (1) Does competition influence nighttime stomatal conductance? (2) Does decreased water supply influence stomatal behavior at night? (3) Does nighttime stomatal conductance confer a competitive advantage in black cottonwoods?  </w:t>
      </w:r>
      <w:bookmarkEnd w:id="6"/>
    </w:p>
    <w:p w14:paraId="26D8F6A9" w14:textId="77777777" w:rsidR="0083464A" w:rsidRDefault="0083464A" w:rsidP="006031F3">
      <w:pPr>
        <w:spacing w:line="480" w:lineRule="auto"/>
      </w:pPr>
    </w:p>
    <w:p w14:paraId="253AE895" w14:textId="76465B62" w:rsidR="0010225C" w:rsidRPr="00321C79" w:rsidRDefault="00321C79" w:rsidP="006031F3">
      <w:pPr>
        <w:spacing w:line="480" w:lineRule="auto"/>
        <w:rPr>
          <w:rFonts w:ascii="Times New Roman" w:hAnsi="Times New Roman" w:cs="Times New Roman"/>
          <w:b/>
          <w:bCs/>
          <w:sz w:val="24"/>
          <w:szCs w:val="24"/>
        </w:rPr>
      </w:pPr>
      <w:r w:rsidRPr="00321C79">
        <w:rPr>
          <w:rFonts w:ascii="Times New Roman" w:hAnsi="Times New Roman" w:cs="Times New Roman"/>
          <w:b/>
          <w:bCs/>
          <w:sz w:val="24"/>
          <w:szCs w:val="24"/>
        </w:rPr>
        <w:t>Materials and Methods</w:t>
      </w:r>
    </w:p>
    <w:p w14:paraId="6E7B7B58" w14:textId="6A5D399E" w:rsidR="0010225C" w:rsidRPr="00321C79" w:rsidRDefault="0010225C" w:rsidP="006031F3">
      <w:pPr>
        <w:spacing w:line="480" w:lineRule="auto"/>
        <w:rPr>
          <w:rFonts w:ascii="Times New Roman" w:hAnsi="Times New Roman" w:cs="Times New Roman"/>
          <w:i/>
          <w:iCs/>
          <w:sz w:val="24"/>
          <w:szCs w:val="24"/>
        </w:rPr>
      </w:pPr>
      <w:commentRangeStart w:id="7"/>
      <w:r w:rsidRPr="00321C79">
        <w:rPr>
          <w:rFonts w:ascii="Times New Roman" w:hAnsi="Times New Roman" w:cs="Times New Roman"/>
          <w:i/>
          <w:iCs/>
          <w:sz w:val="24"/>
          <w:szCs w:val="24"/>
        </w:rPr>
        <w:t>Experimental Design</w:t>
      </w:r>
      <w:commentRangeEnd w:id="7"/>
      <w:r w:rsidR="003043F5">
        <w:rPr>
          <w:rStyle w:val="CommentReference"/>
        </w:rPr>
        <w:commentReference w:id="7"/>
      </w:r>
    </w:p>
    <w:p w14:paraId="1237E445" w14:textId="20A4CC9C" w:rsidR="0010225C" w:rsidRPr="0010225C" w:rsidRDefault="0010225C" w:rsidP="006031F3">
      <w:pPr>
        <w:spacing w:line="480" w:lineRule="auto"/>
        <w:ind w:firstLine="720"/>
        <w:rPr>
          <w:rFonts w:ascii="Times New Roman" w:hAnsi="Times New Roman" w:cs="Times New Roman"/>
          <w:sz w:val="24"/>
          <w:szCs w:val="24"/>
        </w:rPr>
      </w:pPr>
      <w:r w:rsidRPr="0010225C">
        <w:rPr>
          <w:rFonts w:ascii="Times New Roman" w:hAnsi="Times New Roman" w:cs="Times New Roman"/>
          <w:sz w:val="24"/>
          <w:szCs w:val="24"/>
        </w:rPr>
        <w:t>Black cottonwood (</w:t>
      </w:r>
      <w:r w:rsidRPr="00D85423">
        <w:rPr>
          <w:rFonts w:ascii="Times New Roman" w:hAnsi="Times New Roman" w:cs="Times New Roman"/>
          <w:i/>
          <w:iCs/>
          <w:sz w:val="24"/>
          <w:szCs w:val="24"/>
        </w:rPr>
        <w:t xml:space="preserve">Populus </w:t>
      </w:r>
      <w:proofErr w:type="spellStart"/>
      <w:r w:rsidRPr="00D85423">
        <w:rPr>
          <w:rFonts w:ascii="Times New Roman" w:hAnsi="Times New Roman" w:cs="Times New Roman"/>
          <w:i/>
          <w:iCs/>
          <w:sz w:val="24"/>
          <w:szCs w:val="24"/>
        </w:rPr>
        <w:t>trichocarpa</w:t>
      </w:r>
      <w:proofErr w:type="spellEnd"/>
      <w:r w:rsidRPr="0010225C">
        <w:rPr>
          <w:rFonts w:ascii="Times New Roman" w:hAnsi="Times New Roman" w:cs="Times New Roman"/>
          <w:sz w:val="24"/>
          <w:szCs w:val="24"/>
        </w:rPr>
        <w:t>) and water birch (</w:t>
      </w:r>
      <w:r w:rsidRPr="00D85423">
        <w:rPr>
          <w:rFonts w:ascii="Times New Roman" w:hAnsi="Times New Roman" w:cs="Times New Roman"/>
          <w:i/>
          <w:iCs/>
          <w:sz w:val="24"/>
          <w:szCs w:val="24"/>
        </w:rPr>
        <w:t>Betula occidentalis</w:t>
      </w:r>
      <w:r w:rsidRPr="0010225C">
        <w:rPr>
          <w:rFonts w:ascii="Times New Roman" w:hAnsi="Times New Roman" w:cs="Times New Roman"/>
          <w:sz w:val="24"/>
          <w:szCs w:val="24"/>
        </w:rPr>
        <w:t>) seedlings were obtained from the University of Idaho Pitkin Forest Nursery. These species were selected because they both exhibit high water use</w:t>
      </w:r>
      <w:del w:id="8" w:author="KARRIN ELISE TENNANT" w:date="2022-12-19T15:29:00Z">
        <w:r w:rsidRPr="0010225C" w:rsidDel="00F368CD">
          <w:rPr>
            <w:rFonts w:ascii="Times New Roman" w:hAnsi="Times New Roman" w:cs="Times New Roman"/>
            <w:sz w:val="24"/>
            <w:szCs w:val="24"/>
          </w:rPr>
          <w:delText xml:space="preserve"> strategies</w:delText>
        </w:r>
      </w:del>
      <w:r w:rsidRPr="0010225C">
        <w:rPr>
          <w:rFonts w:ascii="Times New Roman" w:hAnsi="Times New Roman" w:cs="Times New Roman"/>
          <w:sz w:val="24"/>
          <w:szCs w:val="24"/>
        </w:rPr>
        <w:t xml:space="preserve"> with water birch </w:t>
      </w:r>
      <w:r w:rsidR="009F5B04">
        <w:rPr>
          <w:rFonts w:ascii="Times New Roman" w:hAnsi="Times New Roman" w:cs="Times New Roman"/>
          <w:sz w:val="24"/>
          <w:szCs w:val="24"/>
        </w:rPr>
        <w:t>showing exceptionally high transpiration rates and is thus likely to be a high water</w:t>
      </w:r>
      <w:r w:rsidR="00EC2F5F">
        <w:rPr>
          <w:rFonts w:ascii="Times New Roman" w:hAnsi="Times New Roman" w:cs="Times New Roman"/>
          <w:sz w:val="24"/>
          <w:szCs w:val="24"/>
        </w:rPr>
        <w:t>-</w:t>
      </w:r>
      <w:r w:rsidR="009F5B04">
        <w:rPr>
          <w:rFonts w:ascii="Times New Roman" w:hAnsi="Times New Roman" w:cs="Times New Roman"/>
          <w:sz w:val="24"/>
          <w:szCs w:val="24"/>
        </w:rPr>
        <w:t xml:space="preserve">use competitor (Wang </w:t>
      </w:r>
      <w:r w:rsidR="0078610A" w:rsidRPr="0078610A">
        <w:rPr>
          <w:rFonts w:ascii="Times New Roman" w:hAnsi="Times New Roman" w:cs="Times New Roman"/>
          <w:i/>
          <w:sz w:val="24"/>
          <w:szCs w:val="24"/>
        </w:rPr>
        <w:t>et al.</w:t>
      </w:r>
      <w:r w:rsidR="009F5B04">
        <w:rPr>
          <w:rFonts w:ascii="Times New Roman" w:hAnsi="Times New Roman" w:cs="Times New Roman"/>
          <w:sz w:val="24"/>
          <w:szCs w:val="24"/>
        </w:rPr>
        <w:t xml:space="preserve"> 2019) </w:t>
      </w:r>
      <w:r w:rsidRPr="0010225C">
        <w:rPr>
          <w:rFonts w:ascii="Times New Roman" w:hAnsi="Times New Roman" w:cs="Times New Roman"/>
          <w:sz w:val="24"/>
          <w:szCs w:val="24"/>
        </w:rPr>
        <w:t xml:space="preserve">and they both naturally co-occur in riparian ecosystems across western North America at low to </w:t>
      </w:r>
      <w:r w:rsidR="009F349D">
        <w:rPr>
          <w:rFonts w:ascii="Times New Roman" w:hAnsi="Times New Roman" w:cs="Times New Roman"/>
          <w:sz w:val="24"/>
          <w:szCs w:val="24"/>
        </w:rPr>
        <w:t>moderate</w:t>
      </w:r>
      <w:r w:rsidR="009F349D" w:rsidRPr="0010225C">
        <w:rPr>
          <w:rFonts w:ascii="Times New Roman" w:hAnsi="Times New Roman" w:cs="Times New Roman"/>
          <w:sz w:val="24"/>
          <w:szCs w:val="24"/>
        </w:rPr>
        <w:t xml:space="preserve"> </w:t>
      </w:r>
      <w:r w:rsidRPr="0010225C">
        <w:rPr>
          <w:rFonts w:ascii="Times New Roman" w:hAnsi="Times New Roman" w:cs="Times New Roman"/>
          <w:sz w:val="24"/>
          <w:szCs w:val="24"/>
        </w:rPr>
        <w:t>(~2500 m) elevations.</w:t>
      </w:r>
      <w:r w:rsidR="00675FE1">
        <w:rPr>
          <w:rFonts w:ascii="Times New Roman" w:hAnsi="Times New Roman" w:cs="Times New Roman"/>
          <w:sz w:val="24"/>
          <w:szCs w:val="24"/>
        </w:rPr>
        <w:t xml:space="preserve"> </w:t>
      </w:r>
    </w:p>
    <w:p w14:paraId="276EAF24" w14:textId="5B8EA68E" w:rsidR="0010225C" w:rsidRPr="0010225C" w:rsidRDefault="009F5B04"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planted seedlings in a solo (no competition) treatment and three competition treatments that varied in strength or competitor (intra- versus inter-specific). Black cottonwood was the focal species that received all combinations, whereas water birch was only used in the inter-specific competition treatment due to space constraints in the growth chamber. Each treatment had five replicates. Treatments </w:t>
      </w:r>
      <w:proofErr w:type="gramStart"/>
      <w:r>
        <w:rPr>
          <w:rFonts w:ascii="Times New Roman" w:hAnsi="Times New Roman" w:cs="Times New Roman"/>
          <w:sz w:val="24"/>
          <w:szCs w:val="24"/>
        </w:rPr>
        <w:t>were:</w:t>
      </w:r>
      <w:proofErr w:type="gramEnd"/>
      <w:r w:rsidR="0010225C" w:rsidRPr="0010225C">
        <w:rPr>
          <w:rFonts w:ascii="Times New Roman" w:hAnsi="Times New Roman" w:cs="Times New Roman"/>
          <w:sz w:val="24"/>
          <w:szCs w:val="24"/>
        </w:rPr>
        <w:t xml:space="preserve"> black cottonwood planted alone (C), black cottonwood planted with a black cottonwood competitor (C-C), black cottonwood planted with a water birch competitor (C-B), and black cottonwood planted with a black cottonwood competitor with extra space between plants to weaken competition effects (C-X-C)</w:t>
      </w:r>
      <w:r w:rsidR="002772E8">
        <w:rPr>
          <w:rFonts w:ascii="Times New Roman" w:hAnsi="Times New Roman" w:cs="Times New Roman"/>
          <w:sz w:val="24"/>
          <w:szCs w:val="24"/>
        </w:rPr>
        <w:t>, making 35 trees total</w:t>
      </w:r>
      <w:r w:rsidR="0010225C" w:rsidRPr="0010225C">
        <w:rPr>
          <w:rFonts w:ascii="Times New Roman" w:hAnsi="Times New Roman" w:cs="Times New Roman"/>
          <w:sz w:val="24"/>
          <w:szCs w:val="24"/>
        </w:rPr>
        <w:t xml:space="preserve">. We aimed for varying degrees of competition to provide insight into whether black cottonwood increase stomatal conductance at night in response to </w:t>
      </w:r>
      <w:r>
        <w:rPr>
          <w:rFonts w:ascii="Times New Roman" w:hAnsi="Times New Roman" w:cs="Times New Roman"/>
          <w:sz w:val="24"/>
          <w:szCs w:val="24"/>
        </w:rPr>
        <w:t xml:space="preserve">the strength of belowground </w:t>
      </w:r>
      <w:r w:rsidR="0010225C" w:rsidRPr="0010225C">
        <w:rPr>
          <w:rFonts w:ascii="Times New Roman" w:hAnsi="Times New Roman" w:cs="Times New Roman"/>
          <w:sz w:val="24"/>
          <w:szCs w:val="24"/>
        </w:rPr>
        <w:t>competition for water resources.</w:t>
      </w:r>
    </w:p>
    <w:p w14:paraId="60AC7DBF" w14:textId="11AE873B" w:rsidR="0010225C" w:rsidRPr="0010225C" w:rsidRDefault="002772E8" w:rsidP="006031F3">
      <w:pPr>
        <w:spacing w:line="480" w:lineRule="auto"/>
        <w:ind w:firstLine="720"/>
        <w:rPr>
          <w:rFonts w:ascii="Times New Roman" w:hAnsi="Times New Roman" w:cs="Times New Roman"/>
          <w:sz w:val="24"/>
          <w:szCs w:val="24"/>
        </w:rPr>
      </w:pPr>
      <w:r w:rsidRPr="0010225C">
        <w:rPr>
          <w:rFonts w:ascii="Times New Roman" w:hAnsi="Times New Roman" w:cs="Times New Roman"/>
          <w:sz w:val="24"/>
          <w:szCs w:val="24"/>
        </w:rPr>
        <w:t>Solo cottonwoods (C) were planted in 25-liter plastic containers.</w:t>
      </w:r>
      <w:r>
        <w:rPr>
          <w:rFonts w:ascii="Times New Roman" w:hAnsi="Times New Roman" w:cs="Times New Roman"/>
          <w:sz w:val="24"/>
          <w:szCs w:val="24"/>
        </w:rPr>
        <w:t xml:space="preserve"> </w:t>
      </w:r>
      <w:r w:rsidR="0010225C" w:rsidRPr="0010225C">
        <w:rPr>
          <w:rFonts w:ascii="Times New Roman" w:hAnsi="Times New Roman" w:cs="Times New Roman"/>
          <w:sz w:val="24"/>
          <w:szCs w:val="24"/>
        </w:rPr>
        <w:t>Cottonwoods grown in moderate competition with other cottonwoods (C-C) and water birches (C-B) were planted in 50-liter containers, and cottonwoods planted in weak competition with cottonwoods (C-X-C) were planted in 75-liter containers. C-C and C-B trees were planted 25-30 cm apart. C-X-C trees were planted 51-52 cm apart. All seedlings were transplanted with peat/bark based growing media (LM-BK, Lambert Peat Moss, Rivière-</w:t>
      </w:r>
      <w:proofErr w:type="spellStart"/>
      <w:r w:rsidR="0010225C" w:rsidRPr="0010225C">
        <w:rPr>
          <w:rFonts w:ascii="Times New Roman" w:hAnsi="Times New Roman" w:cs="Times New Roman"/>
          <w:sz w:val="24"/>
          <w:szCs w:val="24"/>
        </w:rPr>
        <w:t>Ouelle</w:t>
      </w:r>
      <w:proofErr w:type="spellEnd"/>
      <w:r w:rsidR="0010225C" w:rsidRPr="0010225C">
        <w:rPr>
          <w:rFonts w:ascii="Times New Roman" w:hAnsi="Times New Roman" w:cs="Times New Roman"/>
          <w:sz w:val="24"/>
          <w:szCs w:val="24"/>
        </w:rPr>
        <w:t xml:space="preserve">, Québec, CAN) and </w:t>
      </w:r>
      <w:r w:rsidR="00C87BCC">
        <w:rPr>
          <w:rFonts w:ascii="Times New Roman" w:hAnsi="Times New Roman" w:cs="Times New Roman"/>
          <w:sz w:val="24"/>
          <w:szCs w:val="24"/>
        </w:rPr>
        <w:t>established</w:t>
      </w:r>
      <w:r w:rsidR="0010225C" w:rsidRPr="0010225C">
        <w:rPr>
          <w:rFonts w:ascii="Times New Roman" w:hAnsi="Times New Roman" w:cs="Times New Roman"/>
          <w:sz w:val="24"/>
          <w:szCs w:val="24"/>
        </w:rPr>
        <w:t xml:space="preserve"> in a greenhouse </w:t>
      </w:r>
      <w:r w:rsidR="001B124F">
        <w:rPr>
          <w:rFonts w:ascii="Times New Roman" w:hAnsi="Times New Roman" w:cs="Times New Roman"/>
          <w:sz w:val="24"/>
          <w:szCs w:val="24"/>
        </w:rPr>
        <w:t>starting</w:t>
      </w:r>
      <w:r w:rsidR="0010225C" w:rsidRPr="0010225C">
        <w:rPr>
          <w:rFonts w:ascii="Times New Roman" w:hAnsi="Times New Roman" w:cs="Times New Roman"/>
          <w:sz w:val="24"/>
          <w:szCs w:val="24"/>
        </w:rPr>
        <w:t xml:space="preserve"> March 2020. All pots followed the guideline by </w:t>
      </w:r>
      <w:proofErr w:type="spellStart"/>
      <w:r w:rsidR="0010225C" w:rsidRPr="0010225C">
        <w:rPr>
          <w:rFonts w:ascii="Times New Roman" w:hAnsi="Times New Roman" w:cs="Times New Roman"/>
          <w:sz w:val="24"/>
          <w:szCs w:val="24"/>
        </w:rPr>
        <w:t>Poorter</w:t>
      </w:r>
      <w:proofErr w:type="spellEnd"/>
      <w:r w:rsidR="0010225C" w:rsidRPr="0010225C">
        <w:rPr>
          <w:rFonts w:ascii="Times New Roman" w:hAnsi="Times New Roman" w:cs="Times New Roman"/>
          <w:sz w:val="24"/>
          <w:szCs w:val="24"/>
        </w:rPr>
        <w:t xml:space="preserve"> </w:t>
      </w:r>
      <w:r w:rsidR="0078610A" w:rsidRPr="0078610A">
        <w:rPr>
          <w:rFonts w:ascii="Times New Roman" w:hAnsi="Times New Roman" w:cs="Times New Roman"/>
          <w:i/>
          <w:sz w:val="24"/>
          <w:szCs w:val="24"/>
        </w:rPr>
        <w:t>et al.</w:t>
      </w:r>
      <w:r w:rsidR="0010225C" w:rsidRPr="0010225C">
        <w:rPr>
          <w:rFonts w:ascii="Times New Roman" w:hAnsi="Times New Roman" w:cs="Times New Roman"/>
          <w:sz w:val="24"/>
          <w:szCs w:val="24"/>
        </w:rPr>
        <w:t xml:space="preserve"> that plant biomass should not exceed 1 g L-1 soil (2012).</w:t>
      </w:r>
      <w:r w:rsidR="0024716C">
        <w:rPr>
          <w:rFonts w:ascii="Times New Roman" w:hAnsi="Times New Roman" w:cs="Times New Roman"/>
          <w:sz w:val="24"/>
          <w:szCs w:val="24"/>
        </w:rPr>
        <w:t xml:space="preserve"> At the time of transplanting, </w:t>
      </w:r>
      <w:r w:rsidR="000E7223">
        <w:rPr>
          <w:rFonts w:ascii="Times New Roman" w:hAnsi="Times New Roman" w:cs="Times New Roman"/>
          <w:sz w:val="24"/>
          <w:szCs w:val="24"/>
        </w:rPr>
        <w:t xml:space="preserve">cottonwood seedlings were </w:t>
      </w:r>
      <w:r w:rsidR="003C0FF6">
        <w:rPr>
          <w:rFonts w:ascii="Times New Roman" w:hAnsi="Times New Roman" w:cs="Times New Roman"/>
          <w:sz w:val="24"/>
          <w:szCs w:val="24"/>
        </w:rPr>
        <w:t>10-14</w:t>
      </w:r>
      <w:r w:rsidR="000E7223">
        <w:rPr>
          <w:rFonts w:ascii="Times New Roman" w:hAnsi="Times New Roman" w:cs="Times New Roman"/>
          <w:sz w:val="24"/>
          <w:szCs w:val="24"/>
        </w:rPr>
        <w:t xml:space="preserve"> cm tall and birch seedlings were </w:t>
      </w:r>
      <w:r w:rsidR="003C0FF6">
        <w:rPr>
          <w:rFonts w:ascii="Times New Roman" w:hAnsi="Times New Roman" w:cs="Times New Roman"/>
          <w:sz w:val="24"/>
          <w:szCs w:val="24"/>
        </w:rPr>
        <w:t>12-18</w:t>
      </w:r>
      <w:r w:rsidR="000E7223">
        <w:rPr>
          <w:rFonts w:ascii="Times New Roman" w:hAnsi="Times New Roman" w:cs="Times New Roman"/>
          <w:sz w:val="24"/>
          <w:szCs w:val="24"/>
        </w:rPr>
        <w:t xml:space="preserve"> cm.</w:t>
      </w:r>
    </w:p>
    <w:p w14:paraId="7C9E1D44" w14:textId="6C8A8EB0" w:rsidR="00D85423" w:rsidRDefault="0010225C" w:rsidP="006031F3">
      <w:pPr>
        <w:spacing w:line="480" w:lineRule="auto"/>
        <w:ind w:firstLine="720"/>
        <w:rPr>
          <w:rFonts w:ascii="Times New Roman" w:hAnsi="Times New Roman" w:cs="Times New Roman"/>
          <w:sz w:val="24"/>
          <w:szCs w:val="24"/>
        </w:rPr>
      </w:pPr>
      <w:r w:rsidRPr="0010225C">
        <w:rPr>
          <w:rFonts w:ascii="Times New Roman" w:hAnsi="Times New Roman" w:cs="Times New Roman"/>
          <w:sz w:val="24"/>
          <w:szCs w:val="24"/>
        </w:rPr>
        <w:lastRenderedPageBreak/>
        <w:t xml:space="preserve">Each of the replicates was arranged with the same layout and positioned to minimize variation of growing conditions across each planting group </w:t>
      </w:r>
      <w:r w:rsidR="002A3607">
        <w:rPr>
          <w:rFonts w:ascii="Times New Roman" w:hAnsi="Times New Roman" w:cs="Times New Roman"/>
          <w:sz w:val="24"/>
          <w:szCs w:val="24"/>
        </w:rPr>
        <w:t xml:space="preserve">and ensure roughly similar aboveground positioning and competition </w:t>
      </w:r>
      <w:r w:rsidRPr="0010225C">
        <w:rPr>
          <w:rFonts w:ascii="Times New Roman" w:hAnsi="Times New Roman" w:cs="Times New Roman"/>
          <w:sz w:val="24"/>
          <w:szCs w:val="24"/>
        </w:rPr>
        <w:t>(</w:t>
      </w:r>
      <w:r w:rsidR="006F45DC">
        <w:rPr>
          <w:rFonts w:ascii="Times New Roman" w:hAnsi="Times New Roman" w:cs="Times New Roman"/>
          <w:sz w:val="24"/>
          <w:szCs w:val="24"/>
        </w:rPr>
        <w:t>Supporting Information</w:t>
      </w:r>
      <w:r w:rsidR="00330CC3">
        <w:rPr>
          <w:rFonts w:ascii="Times New Roman" w:hAnsi="Times New Roman" w:cs="Times New Roman"/>
          <w:sz w:val="24"/>
          <w:szCs w:val="24"/>
        </w:rPr>
        <w:t>, Fig</w:t>
      </w:r>
      <w:r w:rsidR="008B3002">
        <w:rPr>
          <w:rFonts w:ascii="Times New Roman" w:hAnsi="Times New Roman" w:cs="Times New Roman"/>
          <w:sz w:val="24"/>
          <w:szCs w:val="24"/>
        </w:rPr>
        <w:t>ure</w:t>
      </w:r>
      <w:r w:rsidR="00330CC3">
        <w:rPr>
          <w:rFonts w:ascii="Times New Roman" w:hAnsi="Times New Roman" w:cs="Times New Roman"/>
          <w:sz w:val="24"/>
          <w:szCs w:val="24"/>
        </w:rPr>
        <w:t xml:space="preserve"> S1</w:t>
      </w:r>
      <w:r w:rsidRPr="0010225C">
        <w:rPr>
          <w:rFonts w:ascii="Times New Roman" w:hAnsi="Times New Roman" w:cs="Times New Roman"/>
          <w:sz w:val="24"/>
          <w:szCs w:val="24"/>
        </w:rPr>
        <w:t xml:space="preserve">). Pots were well- watered every other day in the greenhouse for a growing period from March to June 2020. On June 5, 2020, the 5 replicates were moved from the greenhouse into </w:t>
      </w:r>
      <w:r w:rsidR="00FD71E1">
        <w:rPr>
          <w:rFonts w:ascii="Times New Roman" w:hAnsi="Times New Roman" w:cs="Times New Roman"/>
          <w:sz w:val="24"/>
          <w:szCs w:val="24"/>
        </w:rPr>
        <w:t>one</w:t>
      </w:r>
      <w:r w:rsidRPr="0010225C">
        <w:rPr>
          <w:rFonts w:ascii="Times New Roman" w:hAnsi="Times New Roman" w:cs="Times New Roman"/>
          <w:sz w:val="24"/>
          <w:szCs w:val="24"/>
        </w:rPr>
        <w:t xml:space="preserve"> Percival PR-915 (Percival 120 Scientific, Perry, IA, USA) controlled environment growth chamber. Plants were well-watered daily and given 25 days to acclimate to the growth chamber environment. The growth chamber was programmed to </w:t>
      </w:r>
      <w:r w:rsidR="009F5B04">
        <w:rPr>
          <w:rFonts w:ascii="Times New Roman" w:hAnsi="Times New Roman" w:cs="Times New Roman"/>
          <w:sz w:val="24"/>
          <w:szCs w:val="24"/>
        </w:rPr>
        <w:t>simulate</w:t>
      </w:r>
      <w:r w:rsidR="009F5B04" w:rsidRPr="0010225C">
        <w:rPr>
          <w:rFonts w:ascii="Times New Roman" w:hAnsi="Times New Roman" w:cs="Times New Roman"/>
          <w:sz w:val="24"/>
          <w:szCs w:val="24"/>
        </w:rPr>
        <w:t xml:space="preserve"> </w:t>
      </w:r>
      <w:r w:rsidRPr="0010225C">
        <w:rPr>
          <w:rFonts w:ascii="Times New Roman" w:hAnsi="Times New Roman" w:cs="Times New Roman"/>
          <w:sz w:val="24"/>
          <w:szCs w:val="24"/>
        </w:rPr>
        <w:t xml:space="preserve">a normal summer day in Utah, with a </w:t>
      </w:r>
      <w:ins w:id="9" w:author="KARRIN ELISE TENNANT" w:date="2022-12-19T15:32:00Z">
        <w:r w:rsidR="00987554">
          <w:rPr>
            <w:rFonts w:ascii="Times New Roman" w:hAnsi="Times New Roman" w:cs="Times New Roman"/>
            <w:sz w:val="24"/>
            <w:szCs w:val="24"/>
          </w:rPr>
          <w:t xml:space="preserve">5-hour </w:t>
        </w:r>
      </w:ins>
      <w:r w:rsidRPr="0010225C">
        <w:rPr>
          <w:rFonts w:ascii="Times New Roman" w:hAnsi="Times New Roman" w:cs="Times New Roman"/>
          <w:sz w:val="24"/>
          <w:szCs w:val="24"/>
        </w:rPr>
        <w:t>time adjustment for measurement convenience.</w:t>
      </w:r>
      <w:r w:rsidR="00BD20F8">
        <w:rPr>
          <w:rFonts w:ascii="Times New Roman" w:hAnsi="Times New Roman" w:cs="Times New Roman"/>
          <w:sz w:val="24"/>
          <w:szCs w:val="24"/>
        </w:rPr>
        <w:t xml:space="preserve"> Seedlings received a</w:t>
      </w:r>
      <w:r w:rsidR="00537EBE">
        <w:rPr>
          <w:rFonts w:ascii="Times New Roman" w:hAnsi="Times New Roman" w:cs="Times New Roman"/>
          <w:sz w:val="24"/>
          <w:szCs w:val="24"/>
        </w:rPr>
        <w:t xml:space="preserve"> 13-hour daylength</w:t>
      </w:r>
      <w:r w:rsidR="00FF5656">
        <w:rPr>
          <w:rFonts w:ascii="Times New Roman" w:hAnsi="Times New Roman" w:cs="Times New Roman"/>
          <w:sz w:val="24"/>
          <w:szCs w:val="24"/>
        </w:rPr>
        <w:t xml:space="preserve">, with light, temperature, and relative humidity linearly changing to peak at </w:t>
      </w:r>
      <w:r w:rsidR="00F17560">
        <w:rPr>
          <w:rFonts w:ascii="Times New Roman" w:hAnsi="Times New Roman" w:cs="Times New Roman"/>
          <w:sz w:val="24"/>
          <w:szCs w:val="24"/>
        </w:rPr>
        <w:t xml:space="preserve">800 </w:t>
      </w:r>
      <w:r w:rsidR="00F17560" w:rsidRPr="00F17560">
        <w:rPr>
          <w:rFonts w:ascii="Times New Roman" w:hAnsi="Times New Roman" w:cs="Times New Roman"/>
          <w:sz w:val="24"/>
          <w:szCs w:val="24"/>
        </w:rPr>
        <w:t>µmol</w:t>
      </w:r>
      <w:r w:rsidR="00407879">
        <w:rPr>
          <w:rFonts w:ascii="Times New Roman" w:hAnsi="Times New Roman" w:cs="Times New Roman"/>
          <w:sz w:val="24"/>
          <w:szCs w:val="24"/>
        </w:rPr>
        <w:t xml:space="preserve"> </w:t>
      </w:r>
      <w:r w:rsidR="00F17560" w:rsidRPr="00F17560">
        <w:rPr>
          <w:rFonts w:ascii="Times New Roman" w:hAnsi="Times New Roman" w:cs="Times New Roman"/>
          <w:sz w:val="24"/>
          <w:szCs w:val="24"/>
        </w:rPr>
        <w:t>m</w:t>
      </w:r>
      <w:r w:rsidR="00407879" w:rsidRPr="005968D9">
        <w:rPr>
          <w:rFonts w:ascii="Times New Roman" w:hAnsi="Times New Roman" w:cs="Times New Roman"/>
          <w:sz w:val="24"/>
          <w:szCs w:val="24"/>
          <w:vertAlign w:val="superscript"/>
        </w:rPr>
        <w:t>-</w:t>
      </w:r>
      <w:r w:rsidR="00F17560" w:rsidRPr="00F17560">
        <w:rPr>
          <w:rFonts w:ascii="Times New Roman" w:hAnsi="Times New Roman" w:cs="Times New Roman"/>
          <w:sz w:val="24"/>
          <w:szCs w:val="24"/>
        </w:rPr>
        <w:t>²</w:t>
      </w:r>
      <w:r w:rsidR="005968D9">
        <w:rPr>
          <w:rFonts w:ascii="Times New Roman" w:hAnsi="Times New Roman" w:cs="Times New Roman"/>
          <w:sz w:val="24"/>
          <w:szCs w:val="24"/>
        </w:rPr>
        <w:t xml:space="preserve"> </w:t>
      </w:r>
      <w:r w:rsidR="00F17560" w:rsidRPr="00F17560">
        <w:rPr>
          <w:rFonts w:ascii="Times New Roman" w:hAnsi="Times New Roman" w:cs="Times New Roman"/>
          <w:sz w:val="24"/>
          <w:szCs w:val="24"/>
        </w:rPr>
        <w:t>sec</w:t>
      </w:r>
      <w:r w:rsidR="005968D9" w:rsidRPr="00341B00">
        <w:rPr>
          <w:rFonts w:ascii="Times New Roman" w:hAnsi="Times New Roman" w:cs="Times New Roman"/>
          <w:sz w:val="24"/>
          <w:szCs w:val="24"/>
          <w:vertAlign w:val="superscript"/>
        </w:rPr>
        <w:t>-1</w:t>
      </w:r>
      <w:r w:rsidR="00F17560">
        <w:rPr>
          <w:rFonts w:ascii="Times New Roman" w:hAnsi="Times New Roman" w:cs="Times New Roman"/>
          <w:sz w:val="24"/>
          <w:szCs w:val="24"/>
        </w:rPr>
        <w:t xml:space="preserve">, 25 </w:t>
      </w:r>
      <w:r w:rsidR="00F17560" w:rsidRPr="00F17560">
        <w:rPr>
          <w:rFonts w:ascii="Times New Roman" w:hAnsi="Times New Roman" w:cs="Times New Roman"/>
          <w:sz w:val="24"/>
          <w:szCs w:val="24"/>
        </w:rPr>
        <w:t>°C</w:t>
      </w:r>
      <w:r w:rsidR="00F17560">
        <w:rPr>
          <w:rFonts w:ascii="Times New Roman" w:hAnsi="Times New Roman" w:cs="Times New Roman"/>
          <w:sz w:val="24"/>
          <w:szCs w:val="24"/>
        </w:rPr>
        <w:t xml:space="preserve">, </w:t>
      </w:r>
      <w:r w:rsidR="00B67588">
        <w:rPr>
          <w:rFonts w:ascii="Times New Roman" w:hAnsi="Times New Roman" w:cs="Times New Roman"/>
          <w:sz w:val="24"/>
          <w:szCs w:val="24"/>
        </w:rPr>
        <w:t>and 50% respectively at the chamber’s midday</w:t>
      </w:r>
      <w:r w:rsidR="00CC13DC">
        <w:rPr>
          <w:rFonts w:ascii="Times New Roman" w:hAnsi="Times New Roman" w:cs="Times New Roman"/>
          <w:sz w:val="24"/>
          <w:szCs w:val="24"/>
        </w:rPr>
        <w:t xml:space="preserve"> (Table S1).</w:t>
      </w:r>
      <w:r w:rsidRPr="0010225C">
        <w:rPr>
          <w:rFonts w:ascii="Times New Roman" w:hAnsi="Times New Roman" w:cs="Times New Roman"/>
          <w:sz w:val="24"/>
          <w:szCs w:val="24"/>
        </w:rPr>
        <w:t xml:space="preserve"> </w:t>
      </w:r>
    </w:p>
    <w:p w14:paraId="7099F4B1" w14:textId="5E9670EB" w:rsidR="00454540" w:rsidRPr="00454540"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 xml:space="preserve">Initial measurements of nighttime and daytime stomatal conductance, photosynthetic rate, day and nighttime transpiration, soil moisture, leaf area, tree height and diameter, and predawn and midday water potential were taken </w:t>
      </w:r>
      <w:r w:rsidR="00453D0F">
        <w:rPr>
          <w:rFonts w:ascii="Times New Roman" w:hAnsi="Times New Roman" w:cs="Times New Roman"/>
          <w:sz w:val="24"/>
          <w:szCs w:val="24"/>
        </w:rPr>
        <w:t>June 23-24, 2020</w:t>
      </w:r>
      <w:r w:rsidRPr="00454540">
        <w:rPr>
          <w:rFonts w:ascii="Times New Roman" w:hAnsi="Times New Roman" w:cs="Times New Roman"/>
          <w:sz w:val="24"/>
          <w:szCs w:val="24"/>
        </w:rPr>
        <w:t xml:space="preserve">. </w:t>
      </w:r>
      <w:r w:rsidR="005123A5">
        <w:rPr>
          <w:rFonts w:ascii="Times New Roman" w:hAnsi="Times New Roman" w:cs="Times New Roman"/>
          <w:sz w:val="24"/>
          <w:szCs w:val="24"/>
        </w:rPr>
        <w:t xml:space="preserve">During this </w:t>
      </w:r>
      <w:r w:rsidR="001533AD">
        <w:rPr>
          <w:rFonts w:ascii="Times New Roman" w:hAnsi="Times New Roman" w:cs="Times New Roman"/>
          <w:sz w:val="24"/>
          <w:szCs w:val="24"/>
        </w:rPr>
        <w:t xml:space="preserve">first </w:t>
      </w:r>
      <w:r w:rsidR="005123A5">
        <w:rPr>
          <w:rFonts w:ascii="Times New Roman" w:hAnsi="Times New Roman" w:cs="Times New Roman"/>
          <w:sz w:val="24"/>
          <w:szCs w:val="24"/>
        </w:rPr>
        <w:t xml:space="preserve">week, </w:t>
      </w:r>
      <w:r w:rsidR="00150684">
        <w:rPr>
          <w:rFonts w:ascii="Times New Roman" w:hAnsi="Times New Roman" w:cs="Times New Roman"/>
          <w:sz w:val="24"/>
          <w:szCs w:val="24"/>
        </w:rPr>
        <w:t>plants were ‘well-watered’</w:t>
      </w:r>
      <w:r w:rsidR="00ED3CFA">
        <w:rPr>
          <w:rFonts w:ascii="Times New Roman" w:hAnsi="Times New Roman" w:cs="Times New Roman"/>
          <w:sz w:val="24"/>
          <w:szCs w:val="24"/>
        </w:rPr>
        <w:t xml:space="preserve"> 6 days</w:t>
      </w:r>
      <w:r w:rsidR="00330F60">
        <w:rPr>
          <w:rFonts w:ascii="Times New Roman" w:hAnsi="Times New Roman" w:cs="Times New Roman"/>
          <w:sz w:val="24"/>
          <w:szCs w:val="24"/>
        </w:rPr>
        <w:t xml:space="preserve"> of the week</w:t>
      </w:r>
      <w:r w:rsidR="00150684">
        <w:rPr>
          <w:rFonts w:ascii="Times New Roman" w:hAnsi="Times New Roman" w:cs="Times New Roman"/>
          <w:sz w:val="24"/>
          <w:szCs w:val="24"/>
        </w:rPr>
        <w:t xml:space="preserve">, receiving </w:t>
      </w:r>
      <w:r w:rsidR="006E29E8">
        <w:rPr>
          <w:rFonts w:ascii="Times New Roman" w:hAnsi="Times New Roman" w:cs="Times New Roman"/>
          <w:sz w:val="24"/>
          <w:szCs w:val="24"/>
        </w:rPr>
        <w:t>2</w:t>
      </w:r>
      <w:r w:rsidR="00164752">
        <w:rPr>
          <w:rFonts w:ascii="Times New Roman" w:hAnsi="Times New Roman" w:cs="Times New Roman"/>
          <w:sz w:val="24"/>
          <w:szCs w:val="24"/>
        </w:rPr>
        <w:t>2</w:t>
      </w:r>
      <w:r w:rsidR="006E29E8">
        <w:rPr>
          <w:rFonts w:ascii="Times New Roman" w:hAnsi="Times New Roman" w:cs="Times New Roman"/>
          <w:sz w:val="24"/>
          <w:szCs w:val="24"/>
        </w:rPr>
        <w:t>0-2</w:t>
      </w:r>
      <w:r w:rsidR="00164752">
        <w:rPr>
          <w:rFonts w:ascii="Times New Roman" w:hAnsi="Times New Roman" w:cs="Times New Roman"/>
          <w:sz w:val="24"/>
          <w:szCs w:val="24"/>
        </w:rPr>
        <w:t>3</w:t>
      </w:r>
      <w:r w:rsidR="006E29E8">
        <w:rPr>
          <w:rFonts w:ascii="Times New Roman" w:hAnsi="Times New Roman" w:cs="Times New Roman"/>
          <w:sz w:val="24"/>
          <w:szCs w:val="24"/>
        </w:rPr>
        <w:t>0</w:t>
      </w:r>
      <w:r w:rsidR="003B1605">
        <w:rPr>
          <w:rFonts w:ascii="Times New Roman" w:hAnsi="Times New Roman" w:cs="Times New Roman"/>
          <w:sz w:val="24"/>
          <w:szCs w:val="24"/>
        </w:rPr>
        <w:t xml:space="preserve"> mL </w:t>
      </w:r>
      <w:r w:rsidR="00ED3CFA">
        <w:rPr>
          <w:rFonts w:ascii="Times New Roman" w:hAnsi="Times New Roman" w:cs="Times New Roman"/>
          <w:sz w:val="24"/>
          <w:szCs w:val="24"/>
        </w:rPr>
        <w:t>of water</w:t>
      </w:r>
      <w:r w:rsidR="000B2C6F">
        <w:rPr>
          <w:rFonts w:ascii="Times New Roman" w:hAnsi="Times New Roman" w:cs="Times New Roman"/>
          <w:sz w:val="24"/>
          <w:szCs w:val="24"/>
        </w:rPr>
        <w:t xml:space="preserve"> per L of soil with each</w:t>
      </w:r>
      <w:r w:rsidR="00ED3CFA">
        <w:rPr>
          <w:rFonts w:ascii="Times New Roman" w:hAnsi="Times New Roman" w:cs="Times New Roman"/>
          <w:sz w:val="24"/>
          <w:szCs w:val="24"/>
        </w:rPr>
        <w:t xml:space="preserve"> watering</w:t>
      </w:r>
      <w:r w:rsidR="006E29E8">
        <w:rPr>
          <w:rFonts w:ascii="Times New Roman" w:hAnsi="Times New Roman" w:cs="Times New Roman"/>
          <w:sz w:val="24"/>
          <w:szCs w:val="24"/>
        </w:rPr>
        <w:t xml:space="preserve"> event</w:t>
      </w:r>
      <w:r w:rsidR="00ED3CFA">
        <w:rPr>
          <w:rFonts w:ascii="Times New Roman" w:hAnsi="Times New Roman" w:cs="Times New Roman"/>
          <w:sz w:val="24"/>
          <w:szCs w:val="24"/>
        </w:rPr>
        <w:t xml:space="preserve">. </w:t>
      </w:r>
      <w:r w:rsidRPr="00454540">
        <w:rPr>
          <w:rFonts w:ascii="Times New Roman" w:hAnsi="Times New Roman" w:cs="Times New Roman"/>
          <w:sz w:val="24"/>
          <w:szCs w:val="24"/>
        </w:rPr>
        <w:t xml:space="preserve">During the months of July and August 2020, drought conditions were simulated by steadily decreasing water supply. After 1 week of measurements, plants were watered 3 times per week, </w:t>
      </w:r>
      <w:r w:rsidR="00164752">
        <w:rPr>
          <w:rFonts w:ascii="Times New Roman" w:hAnsi="Times New Roman" w:cs="Times New Roman"/>
          <w:sz w:val="24"/>
          <w:szCs w:val="24"/>
        </w:rPr>
        <w:t xml:space="preserve">receiving the same amount of water per watering event, resulting in </w:t>
      </w:r>
      <w:r w:rsidRPr="00454540">
        <w:rPr>
          <w:rFonts w:ascii="Times New Roman" w:hAnsi="Times New Roman" w:cs="Times New Roman"/>
          <w:sz w:val="24"/>
          <w:szCs w:val="24"/>
        </w:rPr>
        <w:t xml:space="preserve">a 50% reduction in watering. Watering was reduced to twice per week during week 3, week 4, and week 5 of the experiment. Plants were watered once per week for weeks 6, 7, and 8. During the drought treatment, nighttime and daytime stomatal conductance, day and nighttime transpiration, </w:t>
      </w:r>
      <w:r w:rsidRPr="00454540">
        <w:rPr>
          <w:rFonts w:ascii="Times New Roman" w:hAnsi="Times New Roman" w:cs="Times New Roman"/>
          <w:sz w:val="24"/>
          <w:szCs w:val="24"/>
        </w:rPr>
        <w:lastRenderedPageBreak/>
        <w:t xml:space="preserve">photosynthetic rate, and water potential were measured each week. At the conclusion of the drought treatment, </w:t>
      </w:r>
      <w:r w:rsidR="002A3607">
        <w:rPr>
          <w:rFonts w:ascii="Times New Roman" w:hAnsi="Times New Roman" w:cs="Times New Roman"/>
          <w:sz w:val="24"/>
          <w:szCs w:val="24"/>
        </w:rPr>
        <w:t xml:space="preserve">all trees were destructively </w:t>
      </w:r>
      <w:proofErr w:type="gramStart"/>
      <w:r w:rsidR="002A3607">
        <w:rPr>
          <w:rFonts w:ascii="Times New Roman" w:hAnsi="Times New Roman" w:cs="Times New Roman"/>
          <w:sz w:val="24"/>
          <w:szCs w:val="24"/>
        </w:rPr>
        <w:t>harvested</w:t>
      </w:r>
      <w:proofErr w:type="gramEnd"/>
      <w:r w:rsidR="002A3607">
        <w:rPr>
          <w:rFonts w:ascii="Times New Roman" w:hAnsi="Times New Roman" w:cs="Times New Roman"/>
          <w:sz w:val="24"/>
          <w:szCs w:val="24"/>
        </w:rPr>
        <w:t xml:space="preserve"> and </w:t>
      </w:r>
      <w:r w:rsidRPr="00454540">
        <w:rPr>
          <w:rFonts w:ascii="Times New Roman" w:hAnsi="Times New Roman" w:cs="Times New Roman"/>
          <w:sz w:val="24"/>
          <w:szCs w:val="24"/>
        </w:rPr>
        <w:t xml:space="preserve">data was collected on final height and diameter, </w:t>
      </w:r>
      <w:r w:rsidR="00587D28">
        <w:rPr>
          <w:rFonts w:ascii="Times New Roman" w:hAnsi="Times New Roman" w:cs="Times New Roman"/>
          <w:sz w:val="24"/>
          <w:szCs w:val="24"/>
        </w:rPr>
        <w:t xml:space="preserve">and </w:t>
      </w:r>
      <w:r w:rsidRPr="00454540">
        <w:rPr>
          <w:rFonts w:ascii="Times New Roman" w:hAnsi="Times New Roman" w:cs="Times New Roman"/>
          <w:sz w:val="24"/>
          <w:szCs w:val="24"/>
        </w:rPr>
        <w:t>biomass distribution</w:t>
      </w:r>
      <w:r w:rsidR="00587D28">
        <w:rPr>
          <w:rFonts w:ascii="Times New Roman" w:hAnsi="Times New Roman" w:cs="Times New Roman"/>
          <w:sz w:val="24"/>
          <w:szCs w:val="24"/>
        </w:rPr>
        <w:t>.</w:t>
      </w:r>
    </w:p>
    <w:p w14:paraId="7278DEA6" w14:textId="77777777" w:rsidR="00454540" w:rsidRPr="00321C79" w:rsidRDefault="00454540" w:rsidP="006031F3">
      <w:pPr>
        <w:spacing w:line="480" w:lineRule="auto"/>
        <w:rPr>
          <w:rFonts w:ascii="Times New Roman" w:hAnsi="Times New Roman" w:cs="Times New Roman"/>
          <w:i/>
          <w:iCs/>
          <w:sz w:val="24"/>
          <w:szCs w:val="24"/>
        </w:rPr>
      </w:pPr>
      <w:r w:rsidRPr="00321C79">
        <w:rPr>
          <w:rFonts w:ascii="Times New Roman" w:hAnsi="Times New Roman" w:cs="Times New Roman"/>
          <w:i/>
          <w:iCs/>
          <w:sz w:val="24"/>
          <w:szCs w:val="24"/>
        </w:rPr>
        <w:t>Leaf Level Gas Exchange</w:t>
      </w:r>
    </w:p>
    <w:p w14:paraId="523D4598" w14:textId="666876F9" w:rsidR="00454540" w:rsidRPr="00454540"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Predawn and midday measurements were made weekly using a portable photosynthesis system (Licor Li-6800, Li-Cor, Lincoln, NE, USA). Predawn conditions in the Li-6800 chamber were: leaf temperature was set to match ambient growth chamber temperature (~22-25⁰ C), photosynthetic photon flux density at 0 µmol m</w:t>
      </w:r>
      <w:r w:rsidRPr="00341B00">
        <w:rPr>
          <w:rFonts w:ascii="Times New Roman" w:hAnsi="Times New Roman" w:cs="Times New Roman"/>
          <w:sz w:val="24"/>
          <w:szCs w:val="24"/>
          <w:vertAlign w:val="superscript"/>
        </w:rPr>
        <w:t>-2</w:t>
      </w:r>
      <w:r w:rsidRPr="00454540">
        <w:rPr>
          <w:rFonts w:ascii="Times New Roman" w:hAnsi="Times New Roman" w:cs="Times New Roman"/>
          <w:sz w:val="24"/>
          <w:szCs w:val="24"/>
        </w:rPr>
        <w:t xml:space="preserve"> s</w:t>
      </w:r>
      <w:r w:rsidRPr="00341B00">
        <w:rPr>
          <w:rFonts w:ascii="Times New Roman" w:hAnsi="Times New Roman" w:cs="Times New Roman"/>
          <w:sz w:val="24"/>
          <w:szCs w:val="24"/>
          <w:vertAlign w:val="superscript"/>
        </w:rPr>
        <w:t>-1</w:t>
      </w:r>
      <w:r w:rsidRPr="00454540">
        <w:rPr>
          <w:rFonts w:ascii="Times New Roman" w:hAnsi="Times New Roman" w:cs="Times New Roman"/>
          <w:sz w:val="24"/>
          <w:szCs w:val="24"/>
        </w:rPr>
        <w:t xml:space="preserve"> of photosynthetically active radiation (PAR), RH was set to match ambient growth chamber RH (~50-75 % +\- 5%), flow was set to 600 µmol s</w:t>
      </w:r>
      <w:r w:rsidRPr="00341B00">
        <w:rPr>
          <w:rFonts w:ascii="Times New Roman" w:hAnsi="Times New Roman" w:cs="Times New Roman"/>
          <w:sz w:val="24"/>
          <w:szCs w:val="24"/>
          <w:vertAlign w:val="superscript"/>
        </w:rPr>
        <w:t>-1</w:t>
      </w:r>
      <w:r w:rsidRPr="00454540">
        <w:rPr>
          <w:rFonts w:ascii="Times New Roman" w:hAnsi="Times New Roman" w:cs="Times New Roman"/>
          <w:sz w:val="24"/>
          <w:szCs w:val="24"/>
        </w:rPr>
        <w:t>, fan speed at 10,000 rpm, and ambient CO</w:t>
      </w:r>
      <w:r w:rsidRPr="00341B00">
        <w:rPr>
          <w:rFonts w:ascii="Times New Roman" w:hAnsi="Times New Roman" w:cs="Times New Roman"/>
          <w:sz w:val="24"/>
          <w:szCs w:val="24"/>
          <w:vertAlign w:val="subscript"/>
        </w:rPr>
        <w:t>2</w:t>
      </w:r>
      <w:r w:rsidRPr="00454540">
        <w:rPr>
          <w:rFonts w:ascii="Times New Roman" w:hAnsi="Times New Roman" w:cs="Times New Roman"/>
          <w:sz w:val="24"/>
          <w:szCs w:val="24"/>
        </w:rPr>
        <w:t xml:space="preserve"> at 400 ppm. Midday Li-6800 chamber settings were the same as predawn settings other than PAR, which was set to 800 µmol m</w:t>
      </w:r>
      <w:r w:rsidRPr="00341B00">
        <w:rPr>
          <w:rFonts w:ascii="Times New Roman" w:hAnsi="Times New Roman" w:cs="Times New Roman"/>
          <w:sz w:val="24"/>
          <w:szCs w:val="24"/>
          <w:vertAlign w:val="superscript"/>
        </w:rPr>
        <w:t>-2</w:t>
      </w:r>
      <w:r w:rsidRPr="00454540">
        <w:rPr>
          <w:rFonts w:ascii="Times New Roman" w:hAnsi="Times New Roman" w:cs="Times New Roman"/>
          <w:sz w:val="24"/>
          <w:szCs w:val="24"/>
        </w:rPr>
        <w:t xml:space="preserve"> s</w:t>
      </w:r>
      <w:r w:rsidRPr="00341B00">
        <w:rPr>
          <w:rFonts w:ascii="Times New Roman" w:hAnsi="Times New Roman" w:cs="Times New Roman"/>
          <w:sz w:val="24"/>
          <w:szCs w:val="24"/>
          <w:vertAlign w:val="superscript"/>
        </w:rPr>
        <w:t>-1</w:t>
      </w:r>
      <w:r w:rsidRPr="00454540">
        <w:rPr>
          <w:rFonts w:ascii="Times New Roman" w:hAnsi="Times New Roman" w:cs="Times New Roman"/>
          <w:sz w:val="24"/>
          <w:szCs w:val="24"/>
        </w:rPr>
        <w:t>. Predawn gas exchange was measured between 08:00 and 10:00 (</w:t>
      </w:r>
      <w:proofErr w:type="spellStart"/>
      <w:r w:rsidR="009F5B04">
        <w:rPr>
          <w:rFonts w:ascii="Times New Roman" w:hAnsi="Times New Roman" w:cs="Times New Roman"/>
          <w:sz w:val="24"/>
          <w:szCs w:val="24"/>
        </w:rPr>
        <w:t>i.e</w:t>
      </w:r>
      <w:proofErr w:type="spellEnd"/>
      <w:r w:rsidR="009F5B04">
        <w:rPr>
          <w:rFonts w:ascii="Times New Roman" w:hAnsi="Times New Roman" w:cs="Times New Roman"/>
          <w:sz w:val="24"/>
          <w:szCs w:val="24"/>
        </w:rPr>
        <w:t xml:space="preserve"> 1-3</w:t>
      </w:r>
      <w:r w:rsidRPr="00454540">
        <w:rPr>
          <w:rFonts w:ascii="Times New Roman" w:hAnsi="Times New Roman" w:cs="Times New Roman"/>
          <w:sz w:val="24"/>
          <w:szCs w:val="24"/>
        </w:rPr>
        <w:t xml:space="preserve"> </w:t>
      </w:r>
      <w:proofErr w:type="spellStart"/>
      <w:r w:rsidRPr="00454540">
        <w:rPr>
          <w:rFonts w:ascii="Times New Roman" w:hAnsi="Times New Roman" w:cs="Times New Roman"/>
          <w:sz w:val="24"/>
          <w:szCs w:val="24"/>
        </w:rPr>
        <w:t>hrs</w:t>
      </w:r>
      <w:proofErr w:type="spellEnd"/>
      <w:r w:rsidRPr="00454540">
        <w:rPr>
          <w:rFonts w:ascii="Times New Roman" w:hAnsi="Times New Roman" w:cs="Times New Roman"/>
          <w:sz w:val="24"/>
          <w:szCs w:val="24"/>
        </w:rPr>
        <w:t xml:space="preserve"> before growth chamber “dawn” event) and midday gas exchange was measured between 17:00 and 19:00 (30 mins before “midday” to 1.5 </w:t>
      </w:r>
      <w:proofErr w:type="spellStart"/>
      <w:r w:rsidRPr="00454540">
        <w:rPr>
          <w:rFonts w:ascii="Times New Roman" w:hAnsi="Times New Roman" w:cs="Times New Roman"/>
          <w:sz w:val="24"/>
          <w:szCs w:val="24"/>
        </w:rPr>
        <w:t>hrs</w:t>
      </w:r>
      <w:proofErr w:type="spellEnd"/>
      <w:r w:rsidRPr="00454540">
        <w:rPr>
          <w:rFonts w:ascii="Times New Roman" w:hAnsi="Times New Roman" w:cs="Times New Roman"/>
          <w:sz w:val="24"/>
          <w:szCs w:val="24"/>
        </w:rPr>
        <w:t xml:space="preserve"> after). All measurements were taken on mature, healthy leaves.</w:t>
      </w:r>
    </w:p>
    <w:p w14:paraId="2BA644D7" w14:textId="77777777" w:rsidR="00454540" w:rsidRPr="000D6E1A" w:rsidRDefault="00454540" w:rsidP="006031F3">
      <w:pPr>
        <w:spacing w:line="480" w:lineRule="auto"/>
        <w:rPr>
          <w:rFonts w:ascii="Times New Roman" w:hAnsi="Times New Roman" w:cs="Times New Roman"/>
          <w:i/>
          <w:iCs/>
          <w:sz w:val="24"/>
          <w:szCs w:val="24"/>
        </w:rPr>
      </w:pPr>
      <w:r w:rsidRPr="000D6E1A">
        <w:rPr>
          <w:rFonts w:ascii="Times New Roman" w:hAnsi="Times New Roman" w:cs="Times New Roman"/>
          <w:i/>
          <w:iCs/>
          <w:sz w:val="24"/>
          <w:szCs w:val="24"/>
        </w:rPr>
        <w:t>Leaf Water Potential</w:t>
      </w:r>
    </w:p>
    <w:p w14:paraId="68075DEF" w14:textId="0EB193CD" w:rsidR="00454540" w:rsidRPr="00454540"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To test the effect of the drought treatment on plant water status, predawn and midday leaf water potential (</w:t>
      </w:r>
      <w:proofErr w:type="spellStart"/>
      <w:r w:rsidRPr="00454540">
        <w:rPr>
          <w:rFonts w:ascii="Times New Roman" w:hAnsi="Times New Roman" w:cs="Times New Roman"/>
          <w:sz w:val="24"/>
          <w:szCs w:val="24"/>
        </w:rPr>
        <w:t>ψ</w:t>
      </w:r>
      <w:r w:rsidRPr="001B3179">
        <w:rPr>
          <w:rFonts w:ascii="Times New Roman" w:hAnsi="Times New Roman" w:cs="Times New Roman"/>
          <w:sz w:val="24"/>
          <w:szCs w:val="24"/>
          <w:vertAlign w:val="subscript"/>
        </w:rPr>
        <w:t>PD</w:t>
      </w:r>
      <w:proofErr w:type="spellEnd"/>
      <w:r w:rsidRPr="00454540">
        <w:rPr>
          <w:rFonts w:ascii="Times New Roman" w:hAnsi="Times New Roman" w:cs="Times New Roman"/>
          <w:sz w:val="24"/>
          <w:szCs w:val="24"/>
        </w:rPr>
        <w:t xml:space="preserve"> and </w:t>
      </w:r>
      <w:proofErr w:type="spellStart"/>
      <w:r w:rsidRPr="00454540">
        <w:rPr>
          <w:rFonts w:ascii="Times New Roman" w:hAnsi="Times New Roman" w:cs="Times New Roman"/>
          <w:sz w:val="24"/>
          <w:szCs w:val="24"/>
        </w:rPr>
        <w:t>ψ</w:t>
      </w:r>
      <w:r w:rsidRPr="00453D0F">
        <w:rPr>
          <w:rFonts w:ascii="Times New Roman" w:hAnsi="Times New Roman" w:cs="Times New Roman"/>
          <w:sz w:val="24"/>
          <w:szCs w:val="24"/>
          <w:vertAlign w:val="subscript"/>
        </w:rPr>
        <w:t>MD</w:t>
      </w:r>
      <w:proofErr w:type="spellEnd"/>
      <w:r w:rsidRPr="00454540">
        <w:rPr>
          <w:rFonts w:ascii="Times New Roman" w:hAnsi="Times New Roman" w:cs="Times New Roman"/>
          <w:sz w:val="24"/>
          <w:szCs w:val="24"/>
        </w:rPr>
        <w:t xml:space="preserve">) were measured weekly concurrent with gas exchange measurements. Mature healthy leaves were harvested from each tree after gas exchange measurements and stored temporarily (less than 2 hours) in sealed plastic bags on ice in a cooler to prevent desiccation. Leaves were then </w:t>
      </w:r>
      <w:r w:rsidR="009F5B04">
        <w:rPr>
          <w:rFonts w:ascii="Times New Roman" w:hAnsi="Times New Roman" w:cs="Times New Roman"/>
          <w:sz w:val="24"/>
          <w:szCs w:val="24"/>
        </w:rPr>
        <w:t>transported immediately</w:t>
      </w:r>
      <w:r w:rsidRPr="00454540">
        <w:rPr>
          <w:rFonts w:ascii="Times New Roman" w:hAnsi="Times New Roman" w:cs="Times New Roman"/>
          <w:sz w:val="24"/>
          <w:szCs w:val="24"/>
        </w:rPr>
        <w:t xml:space="preserve"> to the lab </w:t>
      </w:r>
      <w:r w:rsidR="009F5B04">
        <w:rPr>
          <w:rFonts w:ascii="Times New Roman" w:hAnsi="Times New Roman" w:cs="Times New Roman"/>
          <w:sz w:val="24"/>
          <w:szCs w:val="24"/>
        </w:rPr>
        <w:t xml:space="preserve">(&lt;30 m of transport distance) </w:t>
      </w:r>
      <w:r w:rsidRPr="00454540">
        <w:rPr>
          <w:rFonts w:ascii="Times New Roman" w:hAnsi="Times New Roman" w:cs="Times New Roman"/>
          <w:sz w:val="24"/>
          <w:szCs w:val="24"/>
        </w:rPr>
        <w:t xml:space="preserve">and water potentials were measured using a </w:t>
      </w:r>
      <w:proofErr w:type="spellStart"/>
      <w:r w:rsidRPr="00454540">
        <w:rPr>
          <w:rFonts w:ascii="Times New Roman" w:hAnsi="Times New Roman" w:cs="Times New Roman"/>
          <w:sz w:val="24"/>
          <w:szCs w:val="24"/>
        </w:rPr>
        <w:t>Scholander</w:t>
      </w:r>
      <w:proofErr w:type="spellEnd"/>
      <w:r w:rsidRPr="00454540">
        <w:rPr>
          <w:rFonts w:ascii="Times New Roman" w:hAnsi="Times New Roman" w:cs="Times New Roman"/>
          <w:sz w:val="24"/>
          <w:szCs w:val="24"/>
        </w:rPr>
        <w:t xml:space="preserve"> </w:t>
      </w:r>
      <w:r w:rsidRPr="00454540">
        <w:rPr>
          <w:rFonts w:ascii="Times New Roman" w:hAnsi="Times New Roman" w:cs="Times New Roman"/>
          <w:sz w:val="24"/>
          <w:szCs w:val="24"/>
        </w:rPr>
        <w:lastRenderedPageBreak/>
        <w:t xml:space="preserve">pressure chamber (PMS Instruments, Albany, OR, USA). Water potentials were </w:t>
      </w:r>
      <w:r w:rsidR="009F5B04">
        <w:rPr>
          <w:rFonts w:ascii="Times New Roman" w:hAnsi="Times New Roman" w:cs="Times New Roman"/>
          <w:sz w:val="24"/>
          <w:szCs w:val="24"/>
        </w:rPr>
        <w:t xml:space="preserve">assessed </w:t>
      </w:r>
      <w:r w:rsidRPr="00454540">
        <w:rPr>
          <w:rFonts w:ascii="Times New Roman" w:hAnsi="Times New Roman" w:cs="Times New Roman"/>
          <w:sz w:val="24"/>
          <w:szCs w:val="24"/>
        </w:rPr>
        <w:t>to the nearest half-bar</w:t>
      </w:r>
      <w:r w:rsidR="009F5B04">
        <w:rPr>
          <w:rFonts w:ascii="Times New Roman" w:hAnsi="Times New Roman" w:cs="Times New Roman"/>
          <w:sz w:val="24"/>
          <w:szCs w:val="24"/>
        </w:rPr>
        <w:t xml:space="preserve"> (0.05 MPa)</w:t>
      </w:r>
      <w:r w:rsidRPr="00454540">
        <w:rPr>
          <w:rFonts w:ascii="Times New Roman" w:hAnsi="Times New Roman" w:cs="Times New Roman"/>
          <w:sz w:val="24"/>
          <w:szCs w:val="24"/>
        </w:rPr>
        <w:t>.</w:t>
      </w:r>
    </w:p>
    <w:p w14:paraId="7DAB98AD" w14:textId="77777777" w:rsidR="00454540" w:rsidRPr="000D6E1A" w:rsidRDefault="00454540" w:rsidP="006031F3">
      <w:pPr>
        <w:spacing w:line="480" w:lineRule="auto"/>
        <w:rPr>
          <w:rFonts w:ascii="Times New Roman" w:hAnsi="Times New Roman" w:cs="Times New Roman"/>
          <w:i/>
          <w:iCs/>
          <w:sz w:val="24"/>
          <w:szCs w:val="24"/>
        </w:rPr>
      </w:pPr>
      <w:r w:rsidRPr="000D6E1A">
        <w:rPr>
          <w:rFonts w:ascii="Times New Roman" w:hAnsi="Times New Roman" w:cs="Times New Roman"/>
          <w:i/>
          <w:iCs/>
          <w:sz w:val="24"/>
          <w:szCs w:val="24"/>
        </w:rPr>
        <w:t>Soil Moisture</w:t>
      </w:r>
    </w:p>
    <w:p w14:paraId="7F8D3556" w14:textId="53BA4E7B" w:rsidR="00454540" w:rsidRPr="00454540"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 xml:space="preserve">To assess the effectiveness of the drought treatment on water availability, soil moisture was measured continuously. Soil moisture probes (Campbell Scientific, Logan, UT, USA) were placed within 6 cm of the tree bases of each tree in one replicate. </w:t>
      </w:r>
      <w:r w:rsidR="009F5B04">
        <w:rPr>
          <w:rFonts w:ascii="Times New Roman" w:hAnsi="Times New Roman" w:cs="Times New Roman"/>
          <w:sz w:val="24"/>
          <w:szCs w:val="24"/>
        </w:rPr>
        <w:t>S</w:t>
      </w:r>
      <w:r w:rsidRPr="00454540">
        <w:rPr>
          <w:rFonts w:ascii="Times New Roman" w:hAnsi="Times New Roman" w:cs="Times New Roman"/>
          <w:sz w:val="24"/>
          <w:szCs w:val="24"/>
        </w:rPr>
        <w:t xml:space="preserve">oil moisture measurements were converted from raw </w:t>
      </w:r>
      <w:r w:rsidR="009F5B04">
        <w:rPr>
          <w:rFonts w:ascii="Times New Roman" w:hAnsi="Times New Roman" w:cs="Times New Roman"/>
          <w:sz w:val="24"/>
          <w:szCs w:val="24"/>
        </w:rPr>
        <w:t>volumetric water content, which can vary across sensors and soils,</w:t>
      </w:r>
      <w:r w:rsidR="009F5B04" w:rsidRPr="00454540">
        <w:rPr>
          <w:rFonts w:ascii="Times New Roman" w:hAnsi="Times New Roman" w:cs="Times New Roman"/>
          <w:sz w:val="24"/>
          <w:szCs w:val="24"/>
        </w:rPr>
        <w:t xml:space="preserve"> </w:t>
      </w:r>
      <w:r w:rsidRPr="00454540">
        <w:rPr>
          <w:rFonts w:ascii="Times New Roman" w:hAnsi="Times New Roman" w:cs="Times New Roman"/>
          <w:sz w:val="24"/>
          <w:szCs w:val="24"/>
        </w:rPr>
        <w:t>to percentages</w:t>
      </w:r>
      <w:r w:rsidR="009F5B04">
        <w:rPr>
          <w:rFonts w:ascii="Times New Roman" w:hAnsi="Times New Roman" w:cs="Times New Roman"/>
          <w:sz w:val="24"/>
          <w:szCs w:val="24"/>
        </w:rPr>
        <w:t xml:space="preserve"> for standardization</w:t>
      </w:r>
      <w:r w:rsidRPr="00454540">
        <w:rPr>
          <w:rFonts w:ascii="Times New Roman" w:hAnsi="Times New Roman" w:cs="Times New Roman"/>
          <w:sz w:val="24"/>
          <w:szCs w:val="24"/>
        </w:rPr>
        <w:t xml:space="preserve">. Soil moisture </w:t>
      </w:r>
      <w:r w:rsidR="009F5B04">
        <w:rPr>
          <w:rFonts w:ascii="Times New Roman" w:hAnsi="Times New Roman" w:cs="Times New Roman"/>
          <w:sz w:val="24"/>
          <w:szCs w:val="24"/>
        </w:rPr>
        <w:t>data</w:t>
      </w:r>
      <w:r w:rsidR="009F5B04" w:rsidRPr="00454540">
        <w:rPr>
          <w:rFonts w:ascii="Times New Roman" w:hAnsi="Times New Roman" w:cs="Times New Roman"/>
          <w:sz w:val="24"/>
          <w:szCs w:val="24"/>
        </w:rPr>
        <w:t xml:space="preserve"> </w:t>
      </w:r>
      <w:r w:rsidRPr="00454540">
        <w:rPr>
          <w:rFonts w:ascii="Times New Roman" w:hAnsi="Times New Roman" w:cs="Times New Roman"/>
          <w:sz w:val="24"/>
          <w:szCs w:val="24"/>
        </w:rPr>
        <w:t xml:space="preserve">were collected for all measurement periods (08:00-10:00 and 17:00-19:00 on weekly measurement days) and the highest value for each planting treatment were selected as the well-watered maximum soil moisture for that treatment. </w:t>
      </w:r>
      <w:r w:rsidR="009F5B04">
        <w:rPr>
          <w:rFonts w:ascii="Times New Roman" w:hAnsi="Times New Roman" w:cs="Times New Roman"/>
          <w:sz w:val="24"/>
          <w:szCs w:val="24"/>
        </w:rPr>
        <w:t>Data</w:t>
      </w:r>
      <w:r w:rsidR="009F5B04" w:rsidRPr="00454540">
        <w:rPr>
          <w:rFonts w:ascii="Times New Roman" w:hAnsi="Times New Roman" w:cs="Times New Roman"/>
          <w:sz w:val="24"/>
          <w:szCs w:val="24"/>
        </w:rPr>
        <w:t xml:space="preserve"> </w:t>
      </w:r>
      <w:r w:rsidRPr="00454540">
        <w:rPr>
          <w:rFonts w:ascii="Times New Roman" w:hAnsi="Times New Roman" w:cs="Times New Roman"/>
          <w:sz w:val="24"/>
          <w:szCs w:val="24"/>
        </w:rPr>
        <w:t>for each measurement period were averaged for each planting treatment, and these averages were assigned a percentage compared to the group’s maximum soil moisture (which were set to 100%).</w:t>
      </w:r>
    </w:p>
    <w:p w14:paraId="1AEDBCEA" w14:textId="67E9A031" w:rsidR="00454540" w:rsidRPr="000D6E1A" w:rsidRDefault="009F5B04" w:rsidP="006031F3">
      <w:pPr>
        <w:spacing w:line="480" w:lineRule="auto"/>
        <w:rPr>
          <w:rFonts w:ascii="Times New Roman" w:hAnsi="Times New Roman" w:cs="Times New Roman"/>
          <w:i/>
          <w:iCs/>
          <w:sz w:val="24"/>
          <w:szCs w:val="24"/>
        </w:rPr>
      </w:pPr>
      <w:r w:rsidRPr="000D6E1A">
        <w:rPr>
          <w:rFonts w:ascii="Times New Roman" w:hAnsi="Times New Roman" w:cs="Times New Roman"/>
          <w:i/>
          <w:iCs/>
          <w:sz w:val="24"/>
          <w:szCs w:val="24"/>
        </w:rPr>
        <w:t xml:space="preserve">Plant </w:t>
      </w:r>
      <w:r w:rsidR="000D6E1A">
        <w:rPr>
          <w:rFonts w:ascii="Times New Roman" w:hAnsi="Times New Roman" w:cs="Times New Roman"/>
          <w:i/>
          <w:iCs/>
          <w:sz w:val="24"/>
          <w:szCs w:val="24"/>
        </w:rPr>
        <w:t>S</w:t>
      </w:r>
      <w:r w:rsidRPr="000D6E1A">
        <w:rPr>
          <w:rFonts w:ascii="Times New Roman" w:hAnsi="Times New Roman" w:cs="Times New Roman"/>
          <w:i/>
          <w:iCs/>
          <w:sz w:val="24"/>
          <w:szCs w:val="24"/>
        </w:rPr>
        <w:t xml:space="preserve">ize and </w:t>
      </w:r>
      <w:r w:rsidR="000D6E1A">
        <w:rPr>
          <w:rFonts w:ascii="Times New Roman" w:hAnsi="Times New Roman" w:cs="Times New Roman"/>
          <w:i/>
          <w:iCs/>
          <w:sz w:val="24"/>
          <w:szCs w:val="24"/>
        </w:rPr>
        <w:t>G</w:t>
      </w:r>
      <w:r w:rsidRPr="000D6E1A">
        <w:rPr>
          <w:rFonts w:ascii="Times New Roman" w:hAnsi="Times New Roman" w:cs="Times New Roman"/>
          <w:i/>
          <w:iCs/>
          <w:sz w:val="24"/>
          <w:szCs w:val="24"/>
        </w:rPr>
        <w:t>rowth</w:t>
      </w:r>
    </w:p>
    <w:p w14:paraId="7F8A70C4" w14:textId="77777777" w:rsidR="00454540" w:rsidRPr="00454540"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Measurements of height and basal diameter were collected before the drought treatment and again before harvesting. Tree height was recorded using a standard meter stick from the base of the tree to the apical meristem, rounding to the nearest 0.1 cm. Basal diameter was measured using dial calipers. Two diameter readings were taken at perpendicular angles at the base of each seedling and averaged to the nearest millimeter.</w:t>
      </w:r>
    </w:p>
    <w:p w14:paraId="74F23AD9" w14:textId="41AD3186" w:rsidR="00454540" w:rsidRPr="00A12722" w:rsidRDefault="00454540" w:rsidP="006031F3">
      <w:pPr>
        <w:spacing w:line="480" w:lineRule="auto"/>
        <w:rPr>
          <w:rFonts w:ascii="Times New Roman" w:hAnsi="Times New Roman" w:cs="Times New Roman"/>
          <w:i/>
          <w:iCs/>
          <w:sz w:val="24"/>
          <w:szCs w:val="24"/>
        </w:rPr>
      </w:pPr>
      <w:r w:rsidRPr="00A12722">
        <w:rPr>
          <w:rFonts w:ascii="Times New Roman" w:hAnsi="Times New Roman" w:cs="Times New Roman"/>
          <w:i/>
          <w:iCs/>
          <w:sz w:val="24"/>
          <w:szCs w:val="24"/>
        </w:rPr>
        <w:t xml:space="preserve">Whole </w:t>
      </w:r>
      <w:r w:rsidR="00A12722">
        <w:rPr>
          <w:rFonts w:ascii="Times New Roman" w:hAnsi="Times New Roman" w:cs="Times New Roman"/>
          <w:i/>
          <w:iCs/>
          <w:sz w:val="24"/>
          <w:szCs w:val="24"/>
        </w:rPr>
        <w:t>P</w:t>
      </w:r>
      <w:r w:rsidRPr="00A12722">
        <w:rPr>
          <w:rFonts w:ascii="Times New Roman" w:hAnsi="Times New Roman" w:cs="Times New Roman"/>
          <w:i/>
          <w:iCs/>
          <w:sz w:val="24"/>
          <w:szCs w:val="24"/>
        </w:rPr>
        <w:t xml:space="preserve">lant </w:t>
      </w:r>
      <w:r w:rsidR="00A12722">
        <w:rPr>
          <w:rFonts w:ascii="Times New Roman" w:hAnsi="Times New Roman" w:cs="Times New Roman"/>
          <w:i/>
          <w:iCs/>
          <w:sz w:val="24"/>
          <w:szCs w:val="24"/>
        </w:rPr>
        <w:t>T</w:t>
      </w:r>
      <w:r w:rsidRPr="00A12722">
        <w:rPr>
          <w:rFonts w:ascii="Times New Roman" w:hAnsi="Times New Roman" w:cs="Times New Roman"/>
          <w:i/>
          <w:iCs/>
          <w:sz w:val="24"/>
          <w:szCs w:val="24"/>
        </w:rPr>
        <w:t>ranspiration</w:t>
      </w:r>
    </w:p>
    <w:p w14:paraId="295FA5B4" w14:textId="3B64DD4D" w:rsidR="00454540" w:rsidRPr="00454540" w:rsidRDefault="00E373E9"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measured a stratified random subset of leaves from three size categories (</w:t>
      </w:r>
      <w:r w:rsidR="00D20600">
        <w:rPr>
          <w:rFonts w:ascii="Times New Roman" w:hAnsi="Times New Roman" w:cs="Times New Roman"/>
          <w:sz w:val="24"/>
          <w:szCs w:val="24"/>
        </w:rPr>
        <w:t>n</w:t>
      </w:r>
      <w:r>
        <w:rPr>
          <w:rFonts w:ascii="Times New Roman" w:hAnsi="Times New Roman" w:cs="Times New Roman"/>
          <w:sz w:val="24"/>
          <w:szCs w:val="24"/>
        </w:rPr>
        <w:t xml:space="preserve">=3 leaves per tree) in order to estimate whole-tree leaf area and transpiration. </w:t>
      </w:r>
      <w:r w:rsidR="00454540" w:rsidRPr="00454540">
        <w:rPr>
          <w:rFonts w:ascii="Times New Roman" w:hAnsi="Times New Roman" w:cs="Times New Roman"/>
          <w:sz w:val="24"/>
          <w:szCs w:val="24"/>
        </w:rPr>
        <w:t xml:space="preserve">For each tree, </w:t>
      </w:r>
      <w:r w:rsidR="00454540" w:rsidRPr="00454540">
        <w:rPr>
          <w:rFonts w:ascii="Times New Roman" w:hAnsi="Times New Roman" w:cs="Times New Roman"/>
          <w:sz w:val="24"/>
          <w:szCs w:val="24"/>
        </w:rPr>
        <w:lastRenderedPageBreak/>
        <w:t xml:space="preserve">the number of small, medium, and large leaves were recorded. Small leaves ranged from 1 cm to 4 cm. </w:t>
      </w:r>
      <w:proofErr w:type="gramStart"/>
      <w:r w:rsidR="00454540" w:rsidRPr="00454540">
        <w:rPr>
          <w:rFonts w:ascii="Times New Roman" w:hAnsi="Times New Roman" w:cs="Times New Roman"/>
          <w:sz w:val="24"/>
          <w:szCs w:val="24"/>
        </w:rPr>
        <w:t>Medium</w:t>
      </w:r>
      <w:proofErr w:type="gramEnd"/>
      <w:r w:rsidR="00454540" w:rsidRPr="00454540">
        <w:rPr>
          <w:rFonts w:ascii="Times New Roman" w:hAnsi="Times New Roman" w:cs="Times New Roman"/>
          <w:sz w:val="24"/>
          <w:szCs w:val="24"/>
        </w:rPr>
        <w:t xml:space="preserve"> leaves ranged from 4 cm to 7 cm. Large leaves were longer than 7 cm. For each tree, one representative leaf was selected from each size category to be measured for surface area. The selected leaves were removed from the stem, attached without overlap to sheets of paper, and then scanned to create a digital image. The software ImageJ (National Institute of Health, Bethesda, MD, http://imagej.nih.gov/ij/, 1997-2014) was utilized to estimate the total one-sided leaf area of each sample. The area of each representative leaf was multiplied by the number of leaves in the category for that tree and added to the totals of the other size categories to estimate the total one-sided leaf area for each tree. Total tree leaf area was multiplied by average nighttime leaf transpiration rate to </w:t>
      </w:r>
      <w:r>
        <w:rPr>
          <w:rFonts w:ascii="Times New Roman" w:hAnsi="Times New Roman" w:cs="Times New Roman"/>
          <w:sz w:val="24"/>
          <w:szCs w:val="24"/>
        </w:rPr>
        <w:t>calculate</w:t>
      </w:r>
      <w:r w:rsidRPr="00454540">
        <w:rPr>
          <w:rFonts w:ascii="Times New Roman" w:hAnsi="Times New Roman" w:cs="Times New Roman"/>
          <w:sz w:val="24"/>
          <w:szCs w:val="24"/>
        </w:rPr>
        <w:t xml:space="preserve"> </w:t>
      </w:r>
      <w:r w:rsidR="00454540" w:rsidRPr="00454540">
        <w:rPr>
          <w:rFonts w:ascii="Times New Roman" w:hAnsi="Times New Roman" w:cs="Times New Roman"/>
          <w:sz w:val="24"/>
          <w:szCs w:val="24"/>
        </w:rPr>
        <w:t>nighttime whole tree transpiration rates</w:t>
      </w:r>
      <w:r>
        <w:rPr>
          <w:rFonts w:ascii="Times New Roman" w:hAnsi="Times New Roman" w:cs="Times New Roman"/>
          <w:sz w:val="24"/>
          <w:szCs w:val="24"/>
        </w:rPr>
        <w:t xml:space="preserve">, which was then summed across the nighttime period to yield </w:t>
      </w:r>
      <w:r w:rsidR="00454540" w:rsidRPr="00454540">
        <w:rPr>
          <w:rFonts w:ascii="Times New Roman" w:hAnsi="Times New Roman" w:cs="Times New Roman"/>
          <w:sz w:val="24"/>
          <w:szCs w:val="24"/>
        </w:rPr>
        <w:t>total nighttime transpiration for each tree.</w:t>
      </w:r>
    </w:p>
    <w:p w14:paraId="4BF7628F" w14:textId="200455EB" w:rsidR="00454540" w:rsidRPr="00D16F53" w:rsidRDefault="00454540" w:rsidP="006031F3">
      <w:pPr>
        <w:spacing w:line="480" w:lineRule="auto"/>
        <w:rPr>
          <w:rFonts w:ascii="Times New Roman" w:hAnsi="Times New Roman" w:cs="Times New Roman"/>
          <w:i/>
          <w:iCs/>
          <w:sz w:val="24"/>
          <w:szCs w:val="24"/>
        </w:rPr>
      </w:pPr>
      <w:r w:rsidRPr="00D16F53">
        <w:rPr>
          <w:rFonts w:ascii="Times New Roman" w:hAnsi="Times New Roman" w:cs="Times New Roman"/>
          <w:i/>
          <w:iCs/>
          <w:sz w:val="24"/>
          <w:szCs w:val="24"/>
        </w:rPr>
        <w:t xml:space="preserve">Competition </w:t>
      </w:r>
      <w:r w:rsidR="00D16F53" w:rsidRPr="00D16F53">
        <w:rPr>
          <w:rFonts w:ascii="Times New Roman" w:hAnsi="Times New Roman" w:cs="Times New Roman"/>
          <w:i/>
          <w:iCs/>
          <w:sz w:val="24"/>
          <w:szCs w:val="24"/>
        </w:rPr>
        <w:t>I</w:t>
      </w:r>
      <w:r w:rsidRPr="00D16F53">
        <w:rPr>
          <w:rFonts w:ascii="Times New Roman" w:hAnsi="Times New Roman" w:cs="Times New Roman"/>
          <w:i/>
          <w:iCs/>
          <w:sz w:val="24"/>
          <w:szCs w:val="24"/>
        </w:rPr>
        <w:t>ndices</w:t>
      </w:r>
    </w:p>
    <w:p w14:paraId="3FCD32B8" w14:textId="2F426426" w:rsidR="00D85423" w:rsidRDefault="00454540" w:rsidP="006031F3">
      <w:pPr>
        <w:spacing w:line="480" w:lineRule="auto"/>
        <w:ind w:firstLine="720"/>
        <w:rPr>
          <w:rFonts w:ascii="Times New Roman" w:hAnsi="Times New Roman" w:cs="Times New Roman"/>
          <w:sz w:val="24"/>
          <w:szCs w:val="24"/>
        </w:rPr>
      </w:pPr>
      <w:r w:rsidRPr="00454540">
        <w:rPr>
          <w:rFonts w:ascii="Times New Roman" w:hAnsi="Times New Roman" w:cs="Times New Roman"/>
          <w:sz w:val="24"/>
          <w:szCs w:val="24"/>
        </w:rPr>
        <w:t>Competition indices were calculated using the Hegyi index</w:t>
      </w:r>
      <w:r w:rsidR="008F06A6">
        <w:rPr>
          <w:rFonts w:ascii="Times New Roman" w:hAnsi="Times New Roman" w:cs="Times New Roman"/>
          <w:sz w:val="24"/>
          <w:szCs w:val="24"/>
        </w:rPr>
        <w:t xml:space="preserve"> </w:t>
      </w:r>
      <w:r w:rsidRPr="00454540">
        <w:rPr>
          <w:rFonts w:ascii="Times New Roman" w:hAnsi="Times New Roman" w:cs="Times New Roman"/>
          <w:sz w:val="24"/>
          <w:szCs w:val="24"/>
        </w:rPr>
        <w:t>(1974):</w:t>
      </w:r>
    </w:p>
    <w:p w14:paraId="20337320" w14:textId="41BC6F98" w:rsidR="00454540" w:rsidRPr="00454540" w:rsidRDefault="00E9740F" w:rsidP="006031F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Hegyi Index = </w:t>
      </w:r>
      <w:r w:rsidR="00454540" w:rsidRPr="00454540">
        <w:rPr>
          <w:rFonts w:ascii="Times New Roman" w:hAnsi="Times New Roman" w:cs="Times New Roman"/>
          <w:sz w:val="24"/>
          <w:szCs w:val="24"/>
        </w:rPr>
        <w:t>(Db/Da)/</w:t>
      </w:r>
      <w:proofErr w:type="spellStart"/>
      <w:r w:rsidR="00454540" w:rsidRPr="00454540">
        <w:rPr>
          <w:rFonts w:ascii="Times New Roman" w:hAnsi="Times New Roman" w:cs="Times New Roman"/>
          <w:sz w:val="24"/>
          <w:szCs w:val="24"/>
        </w:rPr>
        <w:t>DISTab</w:t>
      </w:r>
      <w:proofErr w:type="spellEnd"/>
    </w:p>
    <w:p w14:paraId="70D44D97" w14:textId="77777777" w:rsidR="00454540" w:rsidRPr="00454540" w:rsidRDefault="00454540" w:rsidP="006031F3">
      <w:pPr>
        <w:spacing w:line="480" w:lineRule="auto"/>
        <w:jc w:val="center"/>
        <w:rPr>
          <w:rFonts w:ascii="Times New Roman" w:hAnsi="Times New Roman" w:cs="Times New Roman"/>
          <w:sz w:val="24"/>
          <w:szCs w:val="24"/>
        </w:rPr>
      </w:pPr>
      <w:r w:rsidRPr="00454540">
        <w:rPr>
          <w:rFonts w:ascii="Times New Roman" w:hAnsi="Times New Roman" w:cs="Times New Roman"/>
          <w:sz w:val="24"/>
          <w:szCs w:val="24"/>
        </w:rPr>
        <w:t>Db = Diameter of competitor</w:t>
      </w:r>
    </w:p>
    <w:p w14:paraId="1BB19830" w14:textId="77777777" w:rsidR="00454540" w:rsidRPr="00454540" w:rsidRDefault="00454540" w:rsidP="006031F3">
      <w:pPr>
        <w:spacing w:line="480" w:lineRule="auto"/>
        <w:jc w:val="center"/>
        <w:rPr>
          <w:rFonts w:ascii="Times New Roman" w:hAnsi="Times New Roman" w:cs="Times New Roman"/>
          <w:sz w:val="24"/>
          <w:szCs w:val="24"/>
        </w:rPr>
      </w:pPr>
      <w:r w:rsidRPr="00454540">
        <w:rPr>
          <w:rFonts w:ascii="Times New Roman" w:hAnsi="Times New Roman" w:cs="Times New Roman"/>
          <w:sz w:val="24"/>
          <w:szCs w:val="24"/>
        </w:rPr>
        <w:t>Da= Diameter of focal tree</w:t>
      </w:r>
    </w:p>
    <w:p w14:paraId="27E927DB" w14:textId="01D8DC0A" w:rsidR="00454540" w:rsidRDefault="00454540" w:rsidP="006031F3">
      <w:pPr>
        <w:spacing w:line="480" w:lineRule="auto"/>
        <w:jc w:val="center"/>
        <w:rPr>
          <w:rFonts w:ascii="Times New Roman" w:hAnsi="Times New Roman" w:cs="Times New Roman"/>
          <w:sz w:val="24"/>
          <w:szCs w:val="24"/>
        </w:rPr>
      </w:pPr>
      <w:proofErr w:type="spellStart"/>
      <w:r w:rsidRPr="00454540">
        <w:rPr>
          <w:rFonts w:ascii="Times New Roman" w:hAnsi="Times New Roman" w:cs="Times New Roman"/>
          <w:sz w:val="24"/>
          <w:szCs w:val="24"/>
        </w:rPr>
        <w:t>DIST</w:t>
      </w:r>
      <w:r w:rsidR="00F6797B">
        <w:rPr>
          <w:rFonts w:ascii="Times New Roman" w:hAnsi="Times New Roman" w:cs="Times New Roman"/>
          <w:sz w:val="24"/>
          <w:szCs w:val="24"/>
        </w:rPr>
        <w:t>ab</w:t>
      </w:r>
      <w:proofErr w:type="spellEnd"/>
      <w:r w:rsidRPr="00454540">
        <w:rPr>
          <w:rFonts w:ascii="Times New Roman" w:hAnsi="Times New Roman" w:cs="Times New Roman"/>
          <w:sz w:val="24"/>
          <w:szCs w:val="24"/>
        </w:rPr>
        <w:t xml:space="preserve"> = Distance between competing trees</w:t>
      </w:r>
    </w:p>
    <w:p w14:paraId="3A7BD420" w14:textId="77777777" w:rsidR="007E017A" w:rsidRPr="007E017A" w:rsidRDefault="007E017A" w:rsidP="006031F3">
      <w:pPr>
        <w:spacing w:line="480" w:lineRule="auto"/>
        <w:rPr>
          <w:rFonts w:ascii="Times New Roman" w:hAnsi="Times New Roman" w:cs="Times New Roman"/>
          <w:sz w:val="24"/>
          <w:szCs w:val="24"/>
        </w:rPr>
      </w:pPr>
      <w:r w:rsidRPr="007E017A">
        <w:rPr>
          <w:rFonts w:ascii="Times New Roman" w:hAnsi="Times New Roman" w:cs="Times New Roman"/>
          <w:sz w:val="24"/>
          <w:szCs w:val="24"/>
        </w:rPr>
        <w:t>Because the samples were young saplings, basal diameter was used in place of diameter at breast height in Hegyi’s equation. Distance between competitors was measured using a standard meter stick.</w:t>
      </w:r>
    </w:p>
    <w:p w14:paraId="3B859C2A" w14:textId="77777777" w:rsidR="007E017A" w:rsidRPr="00D16F53" w:rsidRDefault="007E017A" w:rsidP="006031F3">
      <w:pPr>
        <w:spacing w:line="480" w:lineRule="auto"/>
        <w:rPr>
          <w:rFonts w:ascii="Times New Roman" w:hAnsi="Times New Roman" w:cs="Times New Roman"/>
          <w:i/>
          <w:iCs/>
          <w:sz w:val="24"/>
          <w:szCs w:val="24"/>
        </w:rPr>
      </w:pPr>
      <w:r w:rsidRPr="00D16F53">
        <w:rPr>
          <w:rFonts w:ascii="Times New Roman" w:hAnsi="Times New Roman" w:cs="Times New Roman"/>
          <w:i/>
          <w:iCs/>
          <w:sz w:val="24"/>
          <w:szCs w:val="24"/>
        </w:rPr>
        <w:lastRenderedPageBreak/>
        <w:t>Biomass</w:t>
      </w:r>
    </w:p>
    <w:p w14:paraId="0CD89AC8" w14:textId="3CF47C2F" w:rsidR="007E017A" w:rsidRPr="007E017A" w:rsidRDefault="007E017A" w:rsidP="006031F3">
      <w:pPr>
        <w:spacing w:line="480" w:lineRule="auto"/>
        <w:ind w:firstLine="720"/>
        <w:rPr>
          <w:rFonts w:ascii="Times New Roman" w:hAnsi="Times New Roman" w:cs="Times New Roman"/>
          <w:sz w:val="24"/>
          <w:szCs w:val="24"/>
        </w:rPr>
      </w:pPr>
      <w:r w:rsidRPr="007E017A">
        <w:rPr>
          <w:rFonts w:ascii="Times New Roman" w:hAnsi="Times New Roman" w:cs="Times New Roman"/>
          <w:sz w:val="24"/>
          <w:szCs w:val="24"/>
        </w:rPr>
        <w:t xml:space="preserve">At the conclusion of the 8-week drought period, all trees were harvested from the growth chamber for biomass measurements. Tree samples were separated into aboveground and belowground tissue. Root biomass was gently washed to remove debris and all samples were placed into brown paper bags to be dried. Biomass sample bags were kept in a drying oven </w:t>
      </w:r>
      <w:r w:rsidR="00FD1108">
        <w:rPr>
          <w:rFonts w:ascii="Times New Roman" w:hAnsi="Times New Roman" w:cs="Times New Roman"/>
          <w:sz w:val="24"/>
          <w:szCs w:val="24"/>
        </w:rPr>
        <w:t xml:space="preserve">at 50 C </w:t>
      </w:r>
      <w:r w:rsidRPr="007E017A">
        <w:rPr>
          <w:rFonts w:ascii="Times New Roman" w:hAnsi="Times New Roman" w:cs="Times New Roman"/>
          <w:sz w:val="24"/>
          <w:szCs w:val="24"/>
        </w:rPr>
        <w:t>for at least 3 days or until a dry weight stabilized before being removed for measurement. Dry weights were recorded using a mass balance.</w:t>
      </w:r>
    </w:p>
    <w:p w14:paraId="6CB6B1FC" w14:textId="2770881A" w:rsidR="007E017A" w:rsidRPr="0058145D" w:rsidDel="00124850" w:rsidRDefault="007E017A" w:rsidP="006031F3">
      <w:pPr>
        <w:spacing w:line="480" w:lineRule="auto"/>
        <w:rPr>
          <w:del w:id="10" w:author="KARRIN ELISE TENNANT" w:date="2023-01-03T23:19:00Z"/>
          <w:rFonts w:ascii="Times New Roman" w:hAnsi="Times New Roman" w:cs="Times New Roman"/>
          <w:i/>
          <w:iCs/>
          <w:sz w:val="24"/>
          <w:szCs w:val="24"/>
        </w:rPr>
      </w:pPr>
      <w:del w:id="11" w:author="KARRIN ELISE TENNANT" w:date="2023-01-03T23:19:00Z">
        <w:r w:rsidRPr="0058145D" w:rsidDel="00124850">
          <w:rPr>
            <w:rFonts w:ascii="Times New Roman" w:hAnsi="Times New Roman" w:cs="Times New Roman"/>
            <w:i/>
            <w:iCs/>
            <w:sz w:val="24"/>
            <w:szCs w:val="24"/>
          </w:rPr>
          <w:delText xml:space="preserve">Hydraulic </w:delText>
        </w:r>
        <w:r w:rsidR="00D16F53" w:rsidRPr="0058145D" w:rsidDel="00124850">
          <w:rPr>
            <w:rFonts w:ascii="Times New Roman" w:hAnsi="Times New Roman" w:cs="Times New Roman"/>
            <w:i/>
            <w:iCs/>
            <w:sz w:val="24"/>
            <w:szCs w:val="24"/>
          </w:rPr>
          <w:delText>R</w:delText>
        </w:r>
        <w:r w:rsidRPr="0058145D" w:rsidDel="00124850">
          <w:rPr>
            <w:rFonts w:ascii="Times New Roman" w:hAnsi="Times New Roman" w:cs="Times New Roman"/>
            <w:i/>
            <w:iCs/>
            <w:sz w:val="24"/>
            <w:szCs w:val="24"/>
          </w:rPr>
          <w:delText>edistribution</w:delText>
        </w:r>
        <w:r w:rsidR="00FD1108" w:rsidRPr="0058145D" w:rsidDel="00124850">
          <w:rPr>
            <w:rFonts w:ascii="Times New Roman" w:hAnsi="Times New Roman" w:cs="Times New Roman"/>
            <w:i/>
            <w:iCs/>
            <w:sz w:val="24"/>
            <w:szCs w:val="24"/>
          </w:rPr>
          <w:delText xml:space="preserve"> </w:delText>
        </w:r>
        <w:r w:rsidR="0058145D" w:rsidRPr="0058145D" w:rsidDel="00124850">
          <w:rPr>
            <w:rFonts w:ascii="Times New Roman" w:hAnsi="Times New Roman" w:cs="Times New Roman"/>
            <w:i/>
            <w:iCs/>
            <w:sz w:val="24"/>
            <w:szCs w:val="24"/>
          </w:rPr>
          <w:delText>I</w:delText>
        </w:r>
        <w:r w:rsidR="00FD1108" w:rsidRPr="0058145D" w:rsidDel="00124850">
          <w:rPr>
            <w:rFonts w:ascii="Times New Roman" w:hAnsi="Times New Roman" w:cs="Times New Roman"/>
            <w:i/>
            <w:iCs/>
            <w:sz w:val="24"/>
            <w:szCs w:val="24"/>
          </w:rPr>
          <w:delText xml:space="preserve">sotope </w:delText>
        </w:r>
        <w:r w:rsidR="0058145D" w:rsidRPr="0058145D" w:rsidDel="00124850">
          <w:rPr>
            <w:rFonts w:ascii="Times New Roman" w:hAnsi="Times New Roman" w:cs="Times New Roman"/>
            <w:i/>
            <w:iCs/>
            <w:sz w:val="24"/>
            <w:szCs w:val="24"/>
          </w:rPr>
          <w:delText>L</w:delText>
        </w:r>
        <w:r w:rsidR="00FD1108" w:rsidRPr="0058145D" w:rsidDel="00124850">
          <w:rPr>
            <w:rFonts w:ascii="Times New Roman" w:hAnsi="Times New Roman" w:cs="Times New Roman"/>
            <w:i/>
            <w:iCs/>
            <w:sz w:val="24"/>
            <w:szCs w:val="24"/>
          </w:rPr>
          <w:delText xml:space="preserve">abel </w:delText>
        </w:r>
        <w:r w:rsidR="0058145D" w:rsidRPr="0058145D" w:rsidDel="00124850">
          <w:rPr>
            <w:rFonts w:ascii="Times New Roman" w:hAnsi="Times New Roman" w:cs="Times New Roman"/>
            <w:i/>
            <w:iCs/>
            <w:sz w:val="24"/>
            <w:szCs w:val="24"/>
          </w:rPr>
          <w:delText>P</w:delText>
        </w:r>
        <w:r w:rsidR="00FD1108" w:rsidRPr="0058145D" w:rsidDel="00124850">
          <w:rPr>
            <w:rFonts w:ascii="Times New Roman" w:hAnsi="Times New Roman" w:cs="Times New Roman"/>
            <w:i/>
            <w:iCs/>
            <w:sz w:val="24"/>
            <w:szCs w:val="24"/>
          </w:rPr>
          <w:delText>ulse</w:delText>
        </w:r>
      </w:del>
    </w:p>
    <w:p w14:paraId="734299E2" w14:textId="217E80D1" w:rsidR="00E41107" w:rsidRPr="007E017A" w:rsidDel="00124850" w:rsidRDefault="00FD1108" w:rsidP="006031F3">
      <w:pPr>
        <w:spacing w:line="480" w:lineRule="auto"/>
        <w:ind w:firstLine="720"/>
        <w:rPr>
          <w:del w:id="12" w:author="KARRIN ELISE TENNANT" w:date="2023-01-03T23:19:00Z"/>
          <w:rFonts w:ascii="Times New Roman" w:hAnsi="Times New Roman" w:cs="Times New Roman"/>
          <w:sz w:val="24"/>
          <w:szCs w:val="24"/>
        </w:rPr>
      </w:pPr>
      <w:del w:id="13" w:author="KARRIN ELISE TENNANT" w:date="2023-01-03T23:19:00Z">
        <w:r w:rsidDel="00124850">
          <w:rPr>
            <w:rFonts w:ascii="Times New Roman" w:hAnsi="Times New Roman" w:cs="Times New Roman"/>
            <w:sz w:val="24"/>
            <w:szCs w:val="24"/>
          </w:rPr>
          <w:delText xml:space="preserve">We conducted a short-term isotopic label pulse-chase experiment to examine </w:delText>
        </w:r>
        <w:r w:rsidR="007E017A" w:rsidRPr="007E017A" w:rsidDel="00124850">
          <w:rPr>
            <w:rFonts w:ascii="Times New Roman" w:hAnsi="Times New Roman" w:cs="Times New Roman"/>
            <w:sz w:val="24"/>
            <w:szCs w:val="24"/>
          </w:rPr>
          <w:delText xml:space="preserve">hydraulic redistribution </w:delText>
        </w:r>
        <w:r w:rsidDel="00124850">
          <w:rPr>
            <w:rFonts w:ascii="Times New Roman" w:hAnsi="Times New Roman" w:cs="Times New Roman"/>
            <w:sz w:val="24"/>
            <w:szCs w:val="24"/>
          </w:rPr>
          <w:delText xml:space="preserve">in competition pots. This </w:delText>
        </w:r>
        <w:r w:rsidR="007E017A" w:rsidRPr="007E017A" w:rsidDel="00124850">
          <w:rPr>
            <w:rFonts w:ascii="Times New Roman" w:hAnsi="Times New Roman" w:cs="Times New Roman"/>
            <w:sz w:val="24"/>
            <w:szCs w:val="24"/>
          </w:rPr>
          <w:delText xml:space="preserve">experiment was run on C-C and C-X-C pots </w:delText>
        </w:r>
        <w:r w:rsidR="000421F5" w:rsidDel="00124850">
          <w:rPr>
            <w:rFonts w:ascii="Times New Roman" w:hAnsi="Times New Roman" w:cs="Times New Roman"/>
            <w:sz w:val="24"/>
            <w:szCs w:val="24"/>
          </w:rPr>
          <w:delText xml:space="preserve">from each of the 5 replicates </w:delText>
        </w:r>
        <w:r w:rsidR="009914D5" w:rsidDel="00124850">
          <w:rPr>
            <w:rFonts w:ascii="Times New Roman" w:hAnsi="Times New Roman" w:cs="Times New Roman"/>
            <w:sz w:val="24"/>
            <w:szCs w:val="24"/>
          </w:rPr>
          <w:delText xml:space="preserve">(20 trees total) </w:delText>
        </w:r>
        <w:r w:rsidR="007E017A" w:rsidRPr="007E017A" w:rsidDel="00124850">
          <w:rPr>
            <w:rFonts w:ascii="Times New Roman" w:hAnsi="Times New Roman" w:cs="Times New Roman"/>
            <w:sz w:val="24"/>
            <w:szCs w:val="24"/>
          </w:rPr>
          <w:delText xml:space="preserve">across a gradient </w:delText>
        </w:r>
        <w:r w:rsidDel="00124850">
          <w:rPr>
            <w:rFonts w:ascii="Times New Roman" w:hAnsi="Times New Roman" w:cs="Times New Roman"/>
            <w:sz w:val="24"/>
            <w:szCs w:val="24"/>
          </w:rPr>
          <w:delText>selected to maximize the difference in</w:delText>
        </w:r>
        <w:r w:rsidRPr="007E017A" w:rsidDel="00124850">
          <w:rPr>
            <w:rFonts w:ascii="Times New Roman" w:hAnsi="Times New Roman" w:cs="Times New Roman"/>
            <w:sz w:val="24"/>
            <w:szCs w:val="24"/>
          </w:rPr>
          <w:delText xml:space="preserve"> </w:delText>
        </w:r>
        <w:r w:rsidR="007E017A" w:rsidRPr="007E017A" w:rsidDel="00124850">
          <w:rPr>
            <w:rFonts w:ascii="Times New Roman" w:hAnsi="Times New Roman" w:cs="Times New Roman"/>
            <w:sz w:val="24"/>
            <w:szCs w:val="24"/>
          </w:rPr>
          <w:delText>nighttime transpiration levels</w:delText>
        </w:r>
        <w:r w:rsidDel="00124850">
          <w:rPr>
            <w:rFonts w:ascii="Times New Roman" w:hAnsi="Times New Roman" w:cs="Times New Roman"/>
            <w:sz w:val="24"/>
            <w:szCs w:val="24"/>
          </w:rPr>
          <w:delText xml:space="preserve"> between competitors</w:delText>
        </w:r>
        <w:r w:rsidR="007E017A" w:rsidRPr="007E017A" w:rsidDel="00124850">
          <w:rPr>
            <w:rFonts w:ascii="Times New Roman" w:hAnsi="Times New Roman" w:cs="Times New Roman"/>
            <w:sz w:val="24"/>
            <w:szCs w:val="24"/>
          </w:rPr>
          <w:delText xml:space="preserve">. </w:delText>
        </w:r>
        <w:r w:rsidR="00C70023" w:rsidDel="00124850">
          <w:rPr>
            <w:rFonts w:ascii="Times New Roman" w:hAnsi="Times New Roman" w:cs="Times New Roman"/>
            <w:sz w:val="24"/>
            <w:szCs w:val="24"/>
          </w:rPr>
          <w:delText>To extend the gradient of transpiration differences, n</w:delText>
        </w:r>
        <w:r w:rsidR="007E017A" w:rsidRPr="007E017A" w:rsidDel="00124850">
          <w:rPr>
            <w:rFonts w:ascii="Times New Roman" w:hAnsi="Times New Roman" w:cs="Times New Roman"/>
            <w:sz w:val="24"/>
            <w:szCs w:val="24"/>
          </w:rPr>
          <w:delText xml:space="preserve">ighttime transpiration was </w:delText>
        </w:r>
        <w:r w:rsidR="00C70023" w:rsidDel="00124850">
          <w:rPr>
            <w:rFonts w:ascii="Times New Roman" w:hAnsi="Times New Roman" w:cs="Times New Roman"/>
            <w:sz w:val="24"/>
            <w:szCs w:val="24"/>
          </w:rPr>
          <w:delText xml:space="preserve">artificially </w:delText>
        </w:r>
        <w:r w:rsidR="007E017A" w:rsidRPr="007E017A" w:rsidDel="00124850">
          <w:rPr>
            <w:rFonts w:ascii="Times New Roman" w:hAnsi="Times New Roman" w:cs="Times New Roman"/>
            <w:sz w:val="24"/>
            <w:szCs w:val="24"/>
          </w:rPr>
          <w:delText xml:space="preserve">reduced to zero in 2 experimental trees, one from each of the sampled planting groups, by bagging and sealing one of the competitor trees in a given pot. A 500 mL pulse of +200‰ isotopically labelled </w:delText>
        </w:r>
        <w:r w:rsidR="00C70023" w:rsidDel="00124850">
          <w:rPr>
            <w:rFonts w:ascii="Times New Roman" w:hAnsi="Times New Roman" w:cs="Times New Roman"/>
            <w:sz w:val="24"/>
            <w:szCs w:val="24"/>
          </w:rPr>
          <w:delText xml:space="preserve">deuterium-enriched </w:delText>
        </w:r>
        <w:r w:rsidR="007E017A" w:rsidRPr="007E017A" w:rsidDel="00124850">
          <w:rPr>
            <w:rFonts w:ascii="Times New Roman" w:hAnsi="Times New Roman" w:cs="Times New Roman"/>
            <w:sz w:val="24"/>
            <w:szCs w:val="24"/>
          </w:rPr>
          <w:delText>water was applied to one side of each competition pot</w:delText>
        </w:r>
        <w:r w:rsidR="00C70023" w:rsidDel="00124850">
          <w:rPr>
            <w:rFonts w:ascii="Times New Roman" w:hAnsi="Times New Roman" w:cs="Times New Roman"/>
            <w:sz w:val="24"/>
            <w:szCs w:val="24"/>
          </w:rPr>
          <w:delText xml:space="preserve"> at the base of the tree</w:delText>
        </w:r>
        <w:r w:rsidR="007E017A" w:rsidRPr="007E017A" w:rsidDel="00124850">
          <w:rPr>
            <w:rFonts w:ascii="Times New Roman" w:hAnsi="Times New Roman" w:cs="Times New Roman"/>
            <w:sz w:val="24"/>
            <w:szCs w:val="24"/>
          </w:rPr>
          <w:delText xml:space="preserve">. Leaf and soil samples were </w:delText>
        </w:r>
        <w:r w:rsidR="00C70023" w:rsidDel="00124850">
          <w:rPr>
            <w:rFonts w:ascii="Times New Roman" w:hAnsi="Times New Roman" w:cs="Times New Roman"/>
            <w:sz w:val="24"/>
            <w:szCs w:val="24"/>
          </w:rPr>
          <w:delText xml:space="preserve">then </w:delText>
        </w:r>
        <w:r w:rsidR="007E017A" w:rsidRPr="007E017A" w:rsidDel="00124850">
          <w:rPr>
            <w:rFonts w:ascii="Times New Roman" w:hAnsi="Times New Roman" w:cs="Times New Roman"/>
            <w:sz w:val="24"/>
            <w:szCs w:val="24"/>
          </w:rPr>
          <w:delText xml:space="preserve">collected from </w:delText>
        </w:r>
        <w:r w:rsidR="00C70023" w:rsidDel="00124850">
          <w:rPr>
            <w:rFonts w:ascii="Times New Roman" w:hAnsi="Times New Roman" w:cs="Times New Roman"/>
            <w:sz w:val="24"/>
            <w:szCs w:val="24"/>
          </w:rPr>
          <w:delText>competitor</w:delText>
        </w:r>
        <w:r w:rsidR="00C70023" w:rsidRPr="007E017A" w:rsidDel="00124850">
          <w:rPr>
            <w:rFonts w:ascii="Times New Roman" w:hAnsi="Times New Roman" w:cs="Times New Roman"/>
            <w:sz w:val="24"/>
            <w:szCs w:val="24"/>
          </w:rPr>
          <w:delText xml:space="preserve"> </w:delText>
        </w:r>
        <w:r w:rsidR="007E017A" w:rsidRPr="007E017A" w:rsidDel="00124850">
          <w:rPr>
            <w:rFonts w:ascii="Times New Roman" w:hAnsi="Times New Roman" w:cs="Times New Roman"/>
            <w:sz w:val="24"/>
            <w:szCs w:val="24"/>
          </w:rPr>
          <w:delText xml:space="preserve">trees </w:delText>
        </w:r>
        <w:r w:rsidR="00C70023" w:rsidDel="00124850">
          <w:rPr>
            <w:rFonts w:ascii="Times New Roman" w:hAnsi="Times New Roman" w:cs="Times New Roman"/>
            <w:sz w:val="24"/>
            <w:szCs w:val="24"/>
          </w:rPr>
          <w:delText xml:space="preserve">in those pots </w:delText>
        </w:r>
        <w:r w:rsidR="007E017A" w:rsidRPr="007E017A" w:rsidDel="00124850">
          <w:rPr>
            <w:rFonts w:ascii="Times New Roman" w:hAnsi="Times New Roman" w:cs="Times New Roman"/>
            <w:sz w:val="24"/>
            <w:szCs w:val="24"/>
          </w:rPr>
          <w:delText>directly before the pulse was applied and again after 12, 18, 24, 36, 48, and 72 hours. Samples were immediately sealed in glass vials and frozen at -18⁰ C within 20 minutes of collection. Enriched water was isolated from the leaf and soil samples through cryogenic vacuum extraction. Hydrogen isotope ratios in each extracted water sample were analyzed</w:delText>
        </w:r>
        <w:r w:rsidR="005C0252" w:rsidDel="00124850">
          <w:rPr>
            <w:rFonts w:ascii="Times New Roman" w:hAnsi="Times New Roman" w:cs="Times New Roman"/>
            <w:sz w:val="24"/>
            <w:szCs w:val="24"/>
          </w:rPr>
          <w:delText xml:space="preserve"> at the University of Utah Stable Isotope Ratio Facility </w:delText>
        </w:r>
        <w:r w:rsidR="005905FE" w:rsidDel="00124850">
          <w:rPr>
            <w:rFonts w:ascii="Times New Roman" w:hAnsi="Times New Roman" w:cs="Times New Roman"/>
            <w:sz w:val="24"/>
            <w:szCs w:val="24"/>
          </w:rPr>
          <w:delText xml:space="preserve">for </w:delText>
        </w:r>
        <w:r w:rsidR="005905FE" w:rsidDel="00124850">
          <w:rPr>
            <w:rFonts w:ascii="Times New Roman" w:hAnsi="Times New Roman" w:cs="Times New Roman"/>
            <w:sz w:val="24"/>
            <w:szCs w:val="24"/>
          </w:rPr>
          <w:lastRenderedPageBreak/>
          <w:delText>Environmental Research (SIRFER)</w:delText>
        </w:r>
        <w:r w:rsidR="007E017A" w:rsidRPr="007E017A" w:rsidDel="00124850">
          <w:rPr>
            <w:rFonts w:ascii="Times New Roman" w:hAnsi="Times New Roman" w:cs="Times New Roman"/>
            <w:sz w:val="24"/>
            <w:szCs w:val="24"/>
          </w:rPr>
          <w:delText xml:space="preserve"> using </w:delText>
        </w:r>
        <w:r w:rsidR="00E9132D" w:rsidDel="00124850">
          <w:rPr>
            <w:rFonts w:ascii="Times New Roman" w:hAnsi="Times New Roman" w:cs="Times New Roman"/>
            <w:sz w:val="24"/>
            <w:szCs w:val="24"/>
          </w:rPr>
          <w:delText>a</w:delText>
        </w:r>
        <w:r w:rsidR="00DA77C3" w:rsidDel="00124850">
          <w:rPr>
            <w:rFonts w:ascii="Times New Roman" w:hAnsi="Times New Roman" w:cs="Times New Roman"/>
            <w:sz w:val="24"/>
            <w:szCs w:val="24"/>
          </w:rPr>
          <w:delText xml:space="preserve">Thermo Finnigan </w:delText>
        </w:r>
        <w:r w:rsidR="007E017A" w:rsidRPr="007E017A" w:rsidDel="00124850">
          <w:rPr>
            <w:rFonts w:ascii="Times New Roman" w:hAnsi="Times New Roman" w:cs="Times New Roman"/>
            <w:sz w:val="24"/>
            <w:szCs w:val="24"/>
          </w:rPr>
          <w:delText>temperature conversion elemental analy</w:delText>
        </w:r>
        <w:r w:rsidR="00101B3D" w:rsidDel="00124850">
          <w:rPr>
            <w:rFonts w:ascii="Times New Roman" w:hAnsi="Times New Roman" w:cs="Times New Roman"/>
            <w:sz w:val="24"/>
            <w:szCs w:val="24"/>
          </w:rPr>
          <w:delText xml:space="preserve">zer and Thermo Finnigan </w:delText>
        </w:r>
        <w:r w:rsidR="00BE3102" w:rsidDel="00124850">
          <w:rPr>
            <w:rFonts w:ascii="Times New Roman" w:hAnsi="Times New Roman" w:cs="Times New Roman"/>
            <w:sz w:val="24"/>
            <w:szCs w:val="24"/>
          </w:rPr>
          <w:delText>Delta V</w:delText>
        </w:r>
        <w:r w:rsidR="007E017A" w:rsidRPr="007E017A" w:rsidDel="00124850">
          <w:rPr>
            <w:rFonts w:ascii="Times New Roman" w:hAnsi="Times New Roman" w:cs="Times New Roman"/>
            <w:sz w:val="24"/>
            <w:szCs w:val="24"/>
          </w:rPr>
          <w:delText xml:space="preserve"> </w:delText>
        </w:r>
        <w:r w:rsidR="00E9132D" w:rsidDel="00124850">
          <w:rPr>
            <w:rFonts w:ascii="Times New Roman" w:hAnsi="Times New Roman" w:cs="Times New Roman"/>
            <w:sz w:val="24"/>
            <w:szCs w:val="24"/>
          </w:rPr>
          <w:delText>Isotope Ratio Mass Spectrometer</w:delText>
        </w:r>
        <w:r w:rsidR="0010138C" w:rsidDel="00124850">
          <w:rPr>
            <w:rFonts w:ascii="Times New Roman" w:hAnsi="Times New Roman" w:cs="Times New Roman"/>
            <w:sz w:val="24"/>
            <w:szCs w:val="24"/>
          </w:rPr>
          <w:delText xml:space="preserve"> </w:delText>
        </w:r>
        <w:r w:rsidR="007E017A" w:rsidRPr="007E017A" w:rsidDel="00124850">
          <w:rPr>
            <w:rFonts w:ascii="Times New Roman" w:hAnsi="Times New Roman" w:cs="Times New Roman"/>
            <w:sz w:val="24"/>
            <w:szCs w:val="24"/>
          </w:rPr>
          <w:delText>(TC/EA</w:delText>
        </w:r>
        <w:r w:rsidR="00E9132D" w:rsidDel="00124850">
          <w:rPr>
            <w:rFonts w:ascii="Times New Roman" w:hAnsi="Times New Roman" w:cs="Times New Roman"/>
            <w:sz w:val="24"/>
            <w:szCs w:val="24"/>
          </w:rPr>
          <w:delText>-IRMS</w:delText>
        </w:r>
        <w:r w:rsidR="007E017A" w:rsidRPr="007E017A" w:rsidDel="00124850">
          <w:rPr>
            <w:rFonts w:ascii="Times New Roman" w:hAnsi="Times New Roman" w:cs="Times New Roman"/>
            <w:sz w:val="24"/>
            <w:szCs w:val="24"/>
          </w:rPr>
          <w:delText>).</w:delText>
        </w:r>
        <w:r w:rsidR="008143D1" w:rsidDel="00124850">
          <w:rPr>
            <w:rFonts w:ascii="Times New Roman" w:hAnsi="Times New Roman" w:cs="Times New Roman"/>
            <w:sz w:val="24"/>
            <w:szCs w:val="24"/>
          </w:rPr>
          <w:delText xml:space="preserve"> Samples were </w:delText>
        </w:r>
        <w:r w:rsidR="007B4BF9" w:rsidDel="00124850">
          <w:rPr>
            <w:rFonts w:ascii="Times New Roman" w:hAnsi="Times New Roman" w:cs="Times New Roman"/>
            <w:sz w:val="24"/>
            <w:szCs w:val="24"/>
          </w:rPr>
          <w:delText xml:space="preserve">analyzed along with </w:delText>
        </w:r>
        <w:r w:rsidR="00892871" w:rsidDel="00124850">
          <w:rPr>
            <w:rFonts w:ascii="Times New Roman" w:hAnsi="Times New Roman" w:cs="Times New Roman"/>
            <w:sz w:val="24"/>
            <w:szCs w:val="24"/>
          </w:rPr>
          <w:delText xml:space="preserve">four measurements of three </w:delText>
        </w:r>
        <w:r w:rsidR="001B6544" w:rsidDel="00124850">
          <w:rPr>
            <w:rFonts w:ascii="Times New Roman" w:hAnsi="Times New Roman" w:cs="Times New Roman"/>
            <w:sz w:val="24"/>
            <w:szCs w:val="24"/>
          </w:rPr>
          <w:delText>VSMOW</w:delText>
        </w:r>
        <w:r w:rsidR="00EF783F" w:rsidDel="00124850">
          <w:rPr>
            <w:rFonts w:ascii="Times New Roman" w:hAnsi="Times New Roman" w:cs="Times New Roman"/>
            <w:sz w:val="24"/>
            <w:szCs w:val="24"/>
          </w:rPr>
          <w:delText>-SLAP</w:delText>
        </w:r>
        <w:r w:rsidR="00333937" w:rsidDel="00124850">
          <w:rPr>
            <w:rFonts w:ascii="Times New Roman" w:hAnsi="Times New Roman" w:cs="Times New Roman"/>
            <w:sz w:val="24"/>
            <w:szCs w:val="24"/>
          </w:rPr>
          <w:delText>-</w:delText>
        </w:r>
        <w:r w:rsidR="00EF783F" w:rsidDel="00124850">
          <w:rPr>
            <w:rFonts w:ascii="Times New Roman" w:hAnsi="Times New Roman" w:cs="Times New Roman"/>
            <w:sz w:val="24"/>
            <w:szCs w:val="24"/>
          </w:rPr>
          <w:delText xml:space="preserve">calibrated </w:delText>
        </w:r>
        <w:r w:rsidR="00892871" w:rsidDel="00124850">
          <w:rPr>
            <w:rFonts w:ascii="Times New Roman" w:hAnsi="Times New Roman" w:cs="Times New Roman"/>
            <w:sz w:val="24"/>
            <w:szCs w:val="24"/>
          </w:rPr>
          <w:delText>laboratory reference materials</w:delText>
        </w:r>
        <w:r w:rsidR="00065B7D" w:rsidDel="00124850">
          <w:rPr>
            <w:rFonts w:ascii="Times New Roman" w:hAnsi="Times New Roman" w:cs="Times New Roman"/>
            <w:sz w:val="24"/>
            <w:szCs w:val="24"/>
          </w:rPr>
          <w:delText xml:space="preserve"> for quality </w:delText>
        </w:r>
        <w:r w:rsidR="00D83916" w:rsidDel="00124850">
          <w:rPr>
            <w:rFonts w:ascii="Times New Roman" w:hAnsi="Times New Roman" w:cs="Times New Roman"/>
            <w:sz w:val="24"/>
            <w:szCs w:val="24"/>
          </w:rPr>
          <w:delText xml:space="preserve">assurance and quality </w:delText>
        </w:r>
        <w:r w:rsidR="00065B7D" w:rsidDel="00124850">
          <w:rPr>
            <w:rFonts w:ascii="Times New Roman" w:hAnsi="Times New Roman" w:cs="Times New Roman"/>
            <w:sz w:val="24"/>
            <w:szCs w:val="24"/>
          </w:rPr>
          <w:delText>control</w:delText>
        </w:r>
        <w:r w:rsidR="00892871" w:rsidDel="00124850">
          <w:rPr>
            <w:rFonts w:ascii="Times New Roman" w:hAnsi="Times New Roman" w:cs="Times New Roman"/>
            <w:sz w:val="24"/>
            <w:szCs w:val="24"/>
          </w:rPr>
          <w:delText xml:space="preserve">: </w:delText>
        </w:r>
        <w:r w:rsidR="00957295" w:rsidDel="00124850">
          <w:rPr>
            <w:rFonts w:ascii="Times New Roman" w:hAnsi="Times New Roman" w:cs="Times New Roman"/>
            <w:sz w:val="24"/>
            <w:szCs w:val="24"/>
          </w:rPr>
          <w:delText>DI (</w:delText>
        </w:r>
        <w:r w:rsidR="00A44326" w:rsidRPr="00A44326" w:rsidDel="00124850">
          <w:rPr>
            <w:rFonts w:ascii="Times New Roman" w:hAnsi="Times New Roman" w:cs="Times New Roman"/>
            <w:sz w:val="24"/>
            <w:szCs w:val="24"/>
          </w:rPr>
          <w:delText>-123‰</w:delText>
        </w:r>
        <w:r w:rsidR="00A44326" w:rsidDel="00124850">
          <w:rPr>
            <w:rFonts w:ascii="Times New Roman" w:hAnsi="Times New Roman" w:cs="Times New Roman"/>
            <w:sz w:val="24"/>
            <w:szCs w:val="24"/>
          </w:rPr>
          <w:delText xml:space="preserve"> </w:delText>
        </w:r>
        <w:r w:rsidR="003864B8" w:rsidDel="00124850">
          <w:rPr>
            <w:rFonts w:ascii="Times New Roman" w:hAnsi="Times New Roman" w:cs="Times New Roman"/>
            <w:sz w:val="24"/>
            <w:szCs w:val="24"/>
          </w:rPr>
          <w:sym w:font="Symbol" w:char="F064"/>
        </w:r>
        <w:r w:rsidR="00474723" w:rsidRPr="00474723" w:rsidDel="00124850">
          <w:rPr>
            <w:rFonts w:ascii="Times New Roman" w:hAnsi="Times New Roman" w:cs="Times New Roman"/>
            <w:sz w:val="24"/>
            <w:szCs w:val="24"/>
          </w:rPr>
          <w:delText>2H</w:delText>
        </w:r>
        <w:r w:rsidR="00957295" w:rsidRPr="0011707A" w:rsidDel="00124850">
          <w:rPr>
            <w:rFonts w:ascii="Times New Roman" w:hAnsi="Times New Roman" w:cs="Times New Roman"/>
            <w:sz w:val="24"/>
            <w:szCs w:val="24"/>
            <w:vertAlign w:val="subscript"/>
          </w:rPr>
          <w:delText>VSMOW</w:delText>
        </w:r>
        <w:r w:rsidR="00957295" w:rsidDel="00124850">
          <w:rPr>
            <w:rFonts w:ascii="Times New Roman" w:hAnsi="Times New Roman" w:cs="Times New Roman"/>
            <w:sz w:val="24"/>
            <w:szCs w:val="24"/>
          </w:rPr>
          <w:delText>)</w:delText>
        </w:r>
        <w:r w:rsidR="00A44326" w:rsidDel="00124850">
          <w:rPr>
            <w:rFonts w:ascii="Times New Roman" w:hAnsi="Times New Roman" w:cs="Times New Roman"/>
            <w:sz w:val="24"/>
            <w:szCs w:val="24"/>
          </w:rPr>
          <w:delText xml:space="preserve">, </w:delText>
        </w:r>
        <w:r w:rsidR="002A37D3" w:rsidDel="00124850">
          <w:rPr>
            <w:rFonts w:ascii="Times New Roman" w:hAnsi="Times New Roman" w:cs="Times New Roman"/>
            <w:sz w:val="24"/>
            <w:szCs w:val="24"/>
          </w:rPr>
          <w:delText>ZE (</w:delText>
        </w:r>
        <w:r w:rsidR="00A44326" w:rsidRPr="00A44326" w:rsidDel="00124850">
          <w:rPr>
            <w:rFonts w:ascii="Times New Roman" w:hAnsi="Times New Roman" w:cs="Times New Roman"/>
            <w:sz w:val="24"/>
            <w:szCs w:val="24"/>
          </w:rPr>
          <w:delText>-</w:delText>
        </w:r>
        <w:r w:rsidR="00A44326" w:rsidDel="00124850">
          <w:rPr>
            <w:rFonts w:ascii="Times New Roman" w:hAnsi="Times New Roman" w:cs="Times New Roman"/>
            <w:sz w:val="24"/>
            <w:szCs w:val="24"/>
          </w:rPr>
          <w:delText>0.1</w:delText>
        </w:r>
        <w:r w:rsidR="00A44326" w:rsidRPr="00A44326" w:rsidDel="00124850">
          <w:rPr>
            <w:rFonts w:ascii="Times New Roman" w:hAnsi="Times New Roman" w:cs="Times New Roman"/>
            <w:sz w:val="24"/>
            <w:szCs w:val="24"/>
          </w:rPr>
          <w:delText>‰</w:delText>
        </w:r>
        <w:r w:rsidR="00A44326" w:rsidDel="00124850">
          <w:rPr>
            <w:rFonts w:ascii="Times New Roman" w:hAnsi="Times New Roman" w:cs="Times New Roman"/>
            <w:sz w:val="24"/>
            <w:szCs w:val="24"/>
          </w:rPr>
          <w:delText xml:space="preserve"> </w:delText>
        </w:r>
        <w:r w:rsidR="002A37D3" w:rsidDel="00124850">
          <w:rPr>
            <w:rFonts w:ascii="Times New Roman" w:hAnsi="Times New Roman" w:cs="Times New Roman"/>
            <w:sz w:val="24"/>
            <w:szCs w:val="24"/>
          </w:rPr>
          <w:sym w:font="Symbol" w:char="F064"/>
        </w:r>
        <w:r w:rsidR="002A37D3" w:rsidRPr="00474723" w:rsidDel="00124850">
          <w:rPr>
            <w:rFonts w:ascii="Times New Roman" w:hAnsi="Times New Roman" w:cs="Times New Roman"/>
            <w:sz w:val="24"/>
            <w:szCs w:val="24"/>
          </w:rPr>
          <w:delText>2H</w:delText>
        </w:r>
        <w:r w:rsidR="002A37D3" w:rsidRPr="00012CB3" w:rsidDel="00124850">
          <w:rPr>
            <w:rFonts w:ascii="Times New Roman" w:hAnsi="Times New Roman" w:cs="Times New Roman"/>
            <w:sz w:val="24"/>
            <w:szCs w:val="24"/>
            <w:vertAlign w:val="subscript"/>
          </w:rPr>
          <w:delText>VSMOW</w:delText>
        </w:r>
        <w:r w:rsidR="002A37D3" w:rsidDel="00124850">
          <w:rPr>
            <w:rFonts w:ascii="Times New Roman" w:hAnsi="Times New Roman" w:cs="Times New Roman"/>
            <w:sz w:val="24"/>
            <w:szCs w:val="24"/>
          </w:rPr>
          <w:delText>)</w:delText>
        </w:r>
        <w:r w:rsidR="00EB71CB" w:rsidDel="00124850">
          <w:rPr>
            <w:rFonts w:ascii="Times New Roman" w:hAnsi="Times New Roman" w:cs="Times New Roman"/>
            <w:sz w:val="24"/>
            <w:szCs w:val="24"/>
          </w:rPr>
          <w:delText xml:space="preserve">, </w:delText>
        </w:r>
        <w:r w:rsidR="002A37D3" w:rsidDel="00124850">
          <w:rPr>
            <w:rFonts w:ascii="Times New Roman" w:hAnsi="Times New Roman" w:cs="Times New Roman"/>
            <w:sz w:val="24"/>
            <w:szCs w:val="24"/>
          </w:rPr>
          <w:delText xml:space="preserve">EV </w:delText>
        </w:r>
        <w:r w:rsidR="00EB71CB" w:rsidRPr="00A44326" w:rsidDel="00124850">
          <w:rPr>
            <w:rFonts w:ascii="Times New Roman" w:hAnsi="Times New Roman" w:cs="Times New Roman"/>
            <w:sz w:val="24"/>
            <w:szCs w:val="24"/>
          </w:rPr>
          <w:delText>-</w:delText>
        </w:r>
        <w:r w:rsidR="00EB71CB" w:rsidDel="00124850">
          <w:rPr>
            <w:rFonts w:ascii="Times New Roman" w:hAnsi="Times New Roman" w:cs="Times New Roman"/>
            <w:sz w:val="24"/>
            <w:szCs w:val="24"/>
          </w:rPr>
          <w:delText>73.7</w:delText>
        </w:r>
        <w:r w:rsidR="00EB71CB" w:rsidRPr="00A44326" w:rsidDel="00124850">
          <w:rPr>
            <w:rFonts w:ascii="Times New Roman" w:hAnsi="Times New Roman" w:cs="Times New Roman"/>
            <w:sz w:val="24"/>
            <w:szCs w:val="24"/>
          </w:rPr>
          <w:delText>‰</w:delText>
        </w:r>
        <w:r w:rsidR="00EB71CB" w:rsidDel="00124850">
          <w:rPr>
            <w:rFonts w:ascii="Times New Roman" w:hAnsi="Times New Roman" w:cs="Times New Roman"/>
            <w:sz w:val="24"/>
            <w:szCs w:val="24"/>
          </w:rPr>
          <w:delText xml:space="preserve"> </w:delText>
        </w:r>
        <w:r w:rsidR="002A37D3" w:rsidDel="00124850">
          <w:rPr>
            <w:rFonts w:ascii="Times New Roman" w:hAnsi="Times New Roman" w:cs="Times New Roman"/>
            <w:sz w:val="24"/>
            <w:szCs w:val="24"/>
          </w:rPr>
          <w:sym w:font="Symbol" w:char="F064"/>
        </w:r>
        <w:r w:rsidR="002A37D3" w:rsidRPr="00474723" w:rsidDel="00124850">
          <w:rPr>
            <w:rFonts w:ascii="Times New Roman" w:hAnsi="Times New Roman" w:cs="Times New Roman"/>
            <w:sz w:val="24"/>
            <w:szCs w:val="24"/>
          </w:rPr>
          <w:delText>2H</w:delText>
        </w:r>
        <w:r w:rsidR="002A37D3" w:rsidRPr="00012CB3" w:rsidDel="00124850">
          <w:rPr>
            <w:rFonts w:ascii="Times New Roman" w:hAnsi="Times New Roman" w:cs="Times New Roman"/>
            <w:sz w:val="24"/>
            <w:szCs w:val="24"/>
            <w:vertAlign w:val="subscript"/>
          </w:rPr>
          <w:delText>VSMOW</w:delText>
        </w:r>
        <w:r w:rsidR="002A37D3" w:rsidDel="00124850">
          <w:rPr>
            <w:rFonts w:ascii="Times New Roman" w:hAnsi="Times New Roman" w:cs="Times New Roman"/>
            <w:sz w:val="24"/>
            <w:szCs w:val="24"/>
          </w:rPr>
          <w:delText>)</w:delText>
        </w:r>
        <w:r w:rsidR="00EB71CB" w:rsidDel="00124850">
          <w:rPr>
            <w:rFonts w:ascii="Times New Roman" w:hAnsi="Times New Roman" w:cs="Times New Roman"/>
            <w:sz w:val="24"/>
            <w:szCs w:val="24"/>
          </w:rPr>
          <w:delText>.</w:delText>
        </w:r>
        <w:r w:rsidR="00285CC9" w:rsidDel="00124850">
          <w:rPr>
            <w:rFonts w:ascii="Times New Roman" w:hAnsi="Times New Roman" w:cs="Times New Roman"/>
            <w:sz w:val="24"/>
            <w:szCs w:val="24"/>
          </w:rPr>
          <w:delText xml:space="preserve"> Analytic</w:delText>
        </w:r>
        <w:r w:rsidR="00690224" w:rsidDel="00124850">
          <w:rPr>
            <w:rFonts w:ascii="Times New Roman" w:hAnsi="Times New Roman" w:cs="Times New Roman"/>
            <w:sz w:val="24"/>
            <w:szCs w:val="24"/>
          </w:rPr>
          <w:delText>al</w:delText>
        </w:r>
        <w:r w:rsidR="00BA5022" w:rsidDel="00124850">
          <w:rPr>
            <w:rFonts w:ascii="Times New Roman" w:hAnsi="Times New Roman" w:cs="Times New Roman"/>
            <w:sz w:val="24"/>
            <w:szCs w:val="24"/>
          </w:rPr>
          <w:delText xml:space="preserve"> precision of the lab reference materials</w:delText>
        </w:r>
        <w:r w:rsidR="0033756F" w:rsidDel="00124850">
          <w:rPr>
            <w:rFonts w:ascii="Times New Roman" w:hAnsi="Times New Roman" w:cs="Times New Roman"/>
            <w:sz w:val="24"/>
            <w:szCs w:val="24"/>
          </w:rPr>
          <w:delText xml:space="preserve"> was </w:delText>
        </w:r>
        <w:r w:rsidR="0033756F" w:rsidRPr="0033756F" w:rsidDel="00124850">
          <w:rPr>
            <w:rFonts w:ascii="Times New Roman" w:hAnsi="Times New Roman" w:cs="Times New Roman"/>
            <w:sz w:val="24"/>
            <w:szCs w:val="24"/>
          </w:rPr>
          <w:delText>±2‰</w:delText>
        </w:r>
        <w:r w:rsidR="00A74F02" w:rsidDel="00124850">
          <w:rPr>
            <w:rFonts w:ascii="Times New Roman" w:hAnsi="Times New Roman" w:cs="Times New Roman"/>
            <w:sz w:val="24"/>
            <w:szCs w:val="24"/>
          </w:rPr>
          <w:delText>.</w:delText>
        </w:r>
      </w:del>
    </w:p>
    <w:p w14:paraId="2B107122" w14:textId="4DB1138F" w:rsidR="007E017A" w:rsidRPr="0058145D" w:rsidRDefault="007E017A" w:rsidP="006031F3">
      <w:pPr>
        <w:spacing w:line="480" w:lineRule="auto"/>
        <w:rPr>
          <w:rFonts w:ascii="Times New Roman" w:hAnsi="Times New Roman" w:cs="Times New Roman"/>
          <w:i/>
          <w:iCs/>
          <w:sz w:val="24"/>
          <w:szCs w:val="24"/>
        </w:rPr>
      </w:pPr>
      <w:commentRangeStart w:id="14"/>
      <w:r w:rsidRPr="0058145D">
        <w:rPr>
          <w:rFonts w:ascii="Times New Roman" w:hAnsi="Times New Roman" w:cs="Times New Roman"/>
          <w:i/>
          <w:iCs/>
          <w:sz w:val="24"/>
          <w:szCs w:val="24"/>
        </w:rPr>
        <w:t xml:space="preserve">Statistical </w:t>
      </w:r>
      <w:r w:rsidR="0058145D" w:rsidRPr="0058145D">
        <w:rPr>
          <w:rFonts w:ascii="Times New Roman" w:hAnsi="Times New Roman" w:cs="Times New Roman"/>
          <w:i/>
          <w:iCs/>
          <w:sz w:val="24"/>
          <w:szCs w:val="24"/>
        </w:rPr>
        <w:t>T</w:t>
      </w:r>
      <w:r w:rsidRPr="0058145D">
        <w:rPr>
          <w:rFonts w:ascii="Times New Roman" w:hAnsi="Times New Roman" w:cs="Times New Roman"/>
          <w:i/>
          <w:iCs/>
          <w:sz w:val="24"/>
          <w:szCs w:val="24"/>
        </w:rPr>
        <w:t>ests</w:t>
      </w:r>
      <w:commentRangeEnd w:id="14"/>
      <w:r w:rsidR="00341C1A">
        <w:rPr>
          <w:rStyle w:val="CommentReference"/>
        </w:rPr>
        <w:commentReference w:id="14"/>
      </w:r>
    </w:p>
    <w:p w14:paraId="09152B64" w14:textId="09EEC22F" w:rsidR="007E017A" w:rsidRDefault="007E017A" w:rsidP="006031F3">
      <w:pPr>
        <w:spacing w:line="480" w:lineRule="auto"/>
        <w:ind w:firstLine="720"/>
        <w:rPr>
          <w:rFonts w:ascii="Times New Roman" w:hAnsi="Times New Roman" w:cs="Times New Roman"/>
          <w:sz w:val="24"/>
          <w:szCs w:val="24"/>
        </w:rPr>
      </w:pPr>
      <w:r w:rsidRPr="007E017A">
        <w:rPr>
          <w:rFonts w:ascii="Times New Roman" w:hAnsi="Times New Roman" w:cs="Times New Roman"/>
          <w:sz w:val="24"/>
          <w:szCs w:val="24"/>
        </w:rPr>
        <w:t>Two-factor ANOVA and mixed effects models were used to test the correlations between nighttime stomatal conductance, variables of competition (Hegyi indices, planting group), drought stressors (midday and predawn soil moisture, days in drought, predawn and midday water potentials) and growth aspects.</w:t>
      </w:r>
      <w:r w:rsidR="005448EA">
        <w:rPr>
          <w:rFonts w:ascii="Times New Roman" w:hAnsi="Times New Roman" w:cs="Times New Roman"/>
          <w:sz w:val="24"/>
          <w:szCs w:val="24"/>
        </w:rPr>
        <w:t xml:space="preserve"> </w:t>
      </w:r>
      <w:r w:rsidR="004D1A0A">
        <w:rPr>
          <w:rFonts w:ascii="Times New Roman" w:hAnsi="Times New Roman" w:cs="Times New Roman"/>
          <w:sz w:val="24"/>
          <w:szCs w:val="24"/>
        </w:rPr>
        <w:t>Separate</w:t>
      </w:r>
      <w:r w:rsidR="0016061A">
        <w:rPr>
          <w:rFonts w:ascii="Times New Roman" w:hAnsi="Times New Roman" w:cs="Times New Roman"/>
          <w:sz w:val="24"/>
          <w:szCs w:val="24"/>
        </w:rPr>
        <w:t xml:space="preserve"> m</w:t>
      </w:r>
      <w:r w:rsidR="00FD1763">
        <w:rPr>
          <w:rFonts w:ascii="Times New Roman" w:hAnsi="Times New Roman" w:cs="Times New Roman"/>
          <w:sz w:val="24"/>
          <w:szCs w:val="24"/>
        </w:rPr>
        <w:t xml:space="preserve">ixed effects models were run </w:t>
      </w:r>
      <w:r w:rsidR="00953A5A">
        <w:rPr>
          <w:rFonts w:ascii="Times New Roman" w:hAnsi="Times New Roman" w:cs="Times New Roman"/>
          <w:sz w:val="24"/>
          <w:szCs w:val="24"/>
        </w:rPr>
        <w:t xml:space="preserve">using data </w:t>
      </w:r>
      <w:r w:rsidR="00AC1077">
        <w:rPr>
          <w:rFonts w:ascii="Times New Roman" w:hAnsi="Times New Roman" w:cs="Times New Roman"/>
          <w:sz w:val="24"/>
          <w:szCs w:val="24"/>
        </w:rPr>
        <w:t xml:space="preserve">that reflected repeated measures </w:t>
      </w:r>
      <w:r w:rsidR="00953A5A">
        <w:rPr>
          <w:rFonts w:ascii="Times New Roman" w:hAnsi="Times New Roman" w:cs="Times New Roman"/>
          <w:sz w:val="24"/>
          <w:szCs w:val="24"/>
        </w:rPr>
        <w:t>from</w:t>
      </w:r>
      <w:r w:rsidR="0016061A">
        <w:rPr>
          <w:rFonts w:ascii="Times New Roman" w:hAnsi="Times New Roman" w:cs="Times New Roman"/>
          <w:sz w:val="24"/>
          <w:szCs w:val="24"/>
        </w:rPr>
        <w:t xml:space="preserve"> across</w:t>
      </w:r>
      <w:r w:rsidR="00953A5A">
        <w:rPr>
          <w:rFonts w:ascii="Times New Roman" w:hAnsi="Times New Roman" w:cs="Times New Roman"/>
          <w:sz w:val="24"/>
          <w:szCs w:val="24"/>
        </w:rPr>
        <w:t xml:space="preserve"> all </w:t>
      </w:r>
      <w:r w:rsidR="0087591C">
        <w:rPr>
          <w:rFonts w:ascii="Times New Roman" w:hAnsi="Times New Roman" w:cs="Times New Roman"/>
          <w:sz w:val="24"/>
          <w:szCs w:val="24"/>
        </w:rPr>
        <w:t xml:space="preserve">cottonwoods as well as </w:t>
      </w:r>
      <w:r w:rsidR="00BA5CB8">
        <w:rPr>
          <w:rFonts w:ascii="Times New Roman" w:hAnsi="Times New Roman" w:cs="Times New Roman"/>
          <w:sz w:val="24"/>
          <w:szCs w:val="24"/>
        </w:rPr>
        <w:t>within each</w:t>
      </w:r>
      <w:r w:rsidR="0087591C">
        <w:rPr>
          <w:rFonts w:ascii="Times New Roman" w:hAnsi="Times New Roman" w:cs="Times New Roman"/>
          <w:sz w:val="24"/>
          <w:szCs w:val="24"/>
        </w:rPr>
        <w:t xml:space="preserve"> </w:t>
      </w:r>
      <w:r w:rsidR="00C334F2">
        <w:rPr>
          <w:rFonts w:ascii="Times New Roman" w:hAnsi="Times New Roman" w:cs="Times New Roman"/>
          <w:sz w:val="24"/>
          <w:szCs w:val="24"/>
        </w:rPr>
        <w:t>planting group.</w:t>
      </w:r>
      <w:r w:rsidR="001D18A5">
        <w:rPr>
          <w:rFonts w:ascii="Times New Roman" w:hAnsi="Times New Roman" w:cs="Times New Roman"/>
          <w:sz w:val="24"/>
          <w:szCs w:val="24"/>
        </w:rPr>
        <w:t xml:space="preserve"> </w:t>
      </w:r>
      <w:r w:rsidR="001F6174">
        <w:rPr>
          <w:rFonts w:ascii="Times New Roman" w:hAnsi="Times New Roman" w:cs="Times New Roman"/>
          <w:sz w:val="24"/>
          <w:szCs w:val="24"/>
        </w:rPr>
        <w:t xml:space="preserve">For all two-factor </w:t>
      </w:r>
      <w:r w:rsidR="00D6548A">
        <w:rPr>
          <w:rFonts w:ascii="Times New Roman" w:hAnsi="Times New Roman" w:cs="Times New Roman"/>
          <w:sz w:val="24"/>
          <w:szCs w:val="24"/>
        </w:rPr>
        <w:t xml:space="preserve">ANOVAs, </w:t>
      </w:r>
      <w:r w:rsidR="001D18A5">
        <w:rPr>
          <w:rFonts w:ascii="Times New Roman" w:hAnsi="Times New Roman" w:cs="Times New Roman"/>
          <w:sz w:val="24"/>
          <w:szCs w:val="24"/>
        </w:rPr>
        <w:t xml:space="preserve">Tukey post-hoc </w:t>
      </w:r>
      <w:r w:rsidR="009F1BE3">
        <w:rPr>
          <w:rFonts w:ascii="Times New Roman" w:hAnsi="Times New Roman" w:cs="Times New Roman"/>
          <w:sz w:val="24"/>
          <w:szCs w:val="24"/>
        </w:rPr>
        <w:t>tests were run to compare differences between planting groups.</w:t>
      </w:r>
      <w:r w:rsidRPr="007E017A">
        <w:rPr>
          <w:rFonts w:ascii="Times New Roman" w:hAnsi="Times New Roman" w:cs="Times New Roman"/>
          <w:sz w:val="24"/>
          <w:szCs w:val="24"/>
        </w:rPr>
        <w:t xml:space="preserve"> Akaike information criterion (AIC) tests were run on models to test the fit of each regression. </w:t>
      </w:r>
      <w:r w:rsidR="00C70023">
        <w:rPr>
          <w:rFonts w:ascii="Times New Roman" w:hAnsi="Times New Roman" w:cs="Times New Roman"/>
          <w:sz w:val="24"/>
          <w:szCs w:val="24"/>
        </w:rPr>
        <w:t xml:space="preserve">We verified the assumptions of linear regressions by examining diagnostic plots, including Q-Q plots, of final models. </w:t>
      </w:r>
      <w:r w:rsidRPr="007E017A">
        <w:rPr>
          <w:rFonts w:ascii="Times New Roman" w:hAnsi="Times New Roman" w:cs="Times New Roman"/>
          <w:sz w:val="24"/>
          <w:szCs w:val="24"/>
        </w:rPr>
        <w:t>All statistical analyses were conducted in R Studio using the “lme4”, “MuMIn”, and “</w:t>
      </w:r>
      <w:proofErr w:type="spellStart"/>
      <w:r w:rsidRPr="007E017A">
        <w:rPr>
          <w:rFonts w:ascii="Times New Roman" w:hAnsi="Times New Roman" w:cs="Times New Roman"/>
          <w:sz w:val="24"/>
          <w:szCs w:val="24"/>
        </w:rPr>
        <w:t>lmerTest</w:t>
      </w:r>
      <w:proofErr w:type="spellEnd"/>
      <w:r w:rsidRPr="007E017A">
        <w:rPr>
          <w:rFonts w:ascii="Times New Roman" w:hAnsi="Times New Roman" w:cs="Times New Roman"/>
          <w:sz w:val="24"/>
          <w:szCs w:val="24"/>
        </w:rPr>
        <w:t>” packages</w:t>
      </w:r>
      <w:ins w:id="15" w:author="KARRIN ELISE TENNANT" w:date="2022-12-19T15:36:00Z">
        <w:r w:rsidR="00177687">
          <w:rPr>
            <w:rFonts w:ascii="Times New Roman" w:hAnsi="Times New Roman" w:cs="Times New Roman"/>
            <w:sz w:val="24"/>
            <w:szCs w:val="24"/>
          </w:rPr>
          <w:t xml:space="preserve"> (</w:t>
        </w:r>
      </w:ins>
      <w:ins w:id="16" w:author="KARRIN ELISE TENNANT" w:date="2022-12-19T15:37:00Z">
        <w:r w:rsidR="00177687">
          <w:rPr>
            <w:rFonts w:ascii="Times New Roman" w:hAnsi="Times New Roman" w:cs="Times New Roman"/>
            <w:sz w:val="24"/>
            <w:szCs w:val="24"/>
          </w:rPr>
          <w:t>R Core Team</w:t>
        </w:r>
        <w:r w:rsidR="00177687" w:rsidRPr="00B7464A">
          <w:rPr>
            <w:rFonts w:ascii="Times New Roman" w:hAnsi="Times New Roman" w:cs="Times New Roman"/>
            <w:sz w:val="24"/>
            <w:szCs w:val="24"/>
            <w:highlight w:val="yellow"/>
            <w:rPrChange w:id="17" w:author="KARRIN ELISE TENNANT" w:date="2022-12-22T12:49:00Z">
              <w:rPr>
                <w:rFonts w:ascii="Times New Roman" w:hAnsi="Times New Roman" w:cs="Times New Roman"/>
                <w:sz w:val="24"/>
                <w:szCs w:val="24"/>
              </w:rPr>
            </w:rPrChange>
          </w:rPr>
          <w:t>;</w:t>
        </w:r>
      </w:ins>
      <w:ins w:id="18" w:author="KARRIN ELISE TENNANT" w:date="2022-12-22T12:49:00Z">
        <w:r w:rsidR="00B7464A" w:rsidRPr="00B7464A">
          <w:rPr>
            <w:rFonts w:ascii="Times New Roman" w:hAnsi="Times New Roman" w:cs="Times New Roman"/>
            <w:sz w:val="24"/>
            <w:szCs w:val="24"/>
            <w:highlight w:val="yellow"/>
            <w:rPrChange w:id="19" w:author="KARRIN ELISE TENNANT" w:date="2022-12-22T12:49:00Z">
              <w:rPr>
                <w:rFonts w:ascii="Times New Roman" w:hAnsi="Times New Roman" w:cs="Times New Roman"/>
                <w:sz w:val="24"/>
                <w:szCs w:val="24"/>
              </w:rPr>
            </w:rPrChange>
          </w:rPr>
          <w:t xml:space="preserve"> packages</w:t>
        </w:r>
      </w:ins>
      <w:ins w:id="20" w:author="KARRIN ELISE TENNANT" w:date="2022-12-19T15:37:00Z">
        <w:r w:rsidR="00177687">
          <w:rPr>
            <w:rFonts w:ascii="Times New Roman" w:hAnsi="Times New Roman" w:cs="Times New Roman"/>
            <w:sz w:val="24"/>
            <w:szCs w:val="24"/>
          </w:rPr>
          <w:t>)</w:t>
        </w:r>
      </w:ins>
      <w:r w:rsidRPr="007E017A">
        <w:rPr>
          <w:rFonts w:ascii="Times New Roman" w:hAnsi="Times New Roman" w:cs="Times New Roman"/>
          <w:sz w:val="24"/>
          <w:szCs w:val="24"/>
        </w:rPr>
        <w:t>.</w:t>
      </w:r>
    </w:p>
    <w:p w14:paraId="72BEB81C" w14:textId="19AA0DF9" w:rsidR="007E017A" w:rsidRDefault="007E017A" w:rsidP="006031F3">
      <w:pPr>
        <w:spacing w:line="480" w:lineRule="auto"/>
        <w:ind w:firstLine="720"/>
        <w:rPr>
          <w:rFonts w:ascii="Times New Roman" w:hAnsi="Times New Roman" w:cs="Times New Roman"/>
          <w:sz w:val="24"/>
          <w:szCs w:val="24"/>
        </w:rPr>
      </w:pPr>
    </w:p>
    <w:p w14:paraId="2BE6D06A" w14:textId="4622243A" w:rsidR="007E017A" w:rsidRPr="0058145D" w:rsidRDefault="007E017A" w:rsidP="006031F3">
      <w:pPr>
        <w:spacing w:line="480" w:lineRule="auto"/>
        <w:rPr>
          <w:rFonts w:ascii="Times New Roman" w:hAnsi="Times New Roman" w:cs="Times New Roman"/>
          <w:b/>
          <w:bCs/>
          <w:sz w:val="24"/>
          <w:szCs w:val="24"/>
        </w:rPr>
      </w:pPr>
      <w:r w:rsidRPr="0058145D">
        <w:rPr>
          <w:rFonts w:ascii="Times New Roman" w:hAnsi="Times New Roman" w:cs="Times New Roman"/>
          <w:b/>
          <w:bCs/>
          <w:sz w:val="24"/>
          <w:szCs w:val="24"/>
        </w:rPr>
        <w:t>R</w:t>
      </w:r>
      <w:r w:rsidR="0058145D" w:rsidRPr="0058145D">
        <w:rPr>
          <w:rFonts w:ascii="Times New Roman" w:hAnsi="Times New Roman" w:cs="Times New Roman"/>
          <w:b/>
          <w:bCs/>
          <w:sz w:val="24"/>
          <w:szCs w:val="24"/>
        </w:rPr>
        <w:t>esults</w:t>
      </w:r>
    </w:p>
    <w:p w14:paraId="6A4DBFDF" w14:textId="77777777" w:rsidR="007E017A" w:rsidRPr="006F705D" w:rsidRDefault="007E017A" w:rsidP="006031F3">
      <w:pPr>
        <w:spacing w:line="480" w:lineRule="auto"/>
        <w:rPr>
          <w:rFonts w:ascii="Times New Roman" w:hAnsi="Times New Roman" w:cs="Times New Roman"/>
          <w:i/>
          <w:iCs/>
          <w:sz w:val="24"/>
          <w:szCs w:val="24"/>
        </w:rPr>
      </w:pPr>
      <w:r w:rsidRPr="006F705D">
        <w:rPr>
          <w:rFonts w:ascii="Times New Roman" w:hAnsi="Times New Roman" w:cs="Times New Roman"/>
          <w:i/>
          <w:iCs/>
          <w:sz w:val="24"/>
          <w:szCs w:val="24"/>
        </w:rPr>
        <w:t>Does competition influence nighttime stomatal conductance?</w:t>
      </w:r>
    </w:p>
    <w:p w14:paraId="43C6CDFD" w14:textId="52A6C460" w:rsidR="007E017A" w:rsidRPr="007E017A" w:rsidRDefault="007E017A" w:rsidP="006031F3">
      <w:pPr>
        <w:spacing w:line="480" w:lineRule="auto"/>
        <w:ind w:firstLine="720"/>
        <w:rPr>
          <w:rFonts w:ascii="Times New Roman" w:hAnsi="Times New Roman" w:cs="Times New Roman"/>
          <w:sz w:val="24"/>
          <w:szCs w:val="24"/>
        </w:rPr>
      </w:pPr>
      <w:r w:rsidRPr="007E017A">
        <w:rPr>
          <w:rFonts w:ascii="Times New Roman" w:hAnsi="Times New Roman" w:cs="Times New Roman"/>
          <w:sz w:val="24"/>
          <w:szCs w:val="24"/>
        </w:rPr>
        <w:lastRenderedPageBreak/>
        <w:t xml:space="preserve">Competition for water was quantified for each tree using Hegyi competition indices. A low Hegyi score indicates that the focal tree is subject to </w:t>
      </w:r>
      <w:r w:rsidR="00925CF0">
        <w:rPr>
          <w:rFonts w:ascii="Times New Roman" w:hAnsi="Times New Roman" w:cs="Times New Roman"/>
          <w:sz w:val="24"/>
          <w:szCs w:val="24"/>
        </w:rPr>
        <w:t xml:space="preserve">less </w:t>
      </w:r>
      <w:r w:rsidRPr="007E017A">
        <w:rPr>
          <w:rFonts w:ascii="Times New Roman" w:hAnsi="Times New Roman" w:cs="Times New Roman"/>
          <w:sz w:val="24"/>
          <w:szCs w:val="24"/>
        </w:rPr>
        <w:t xml:space="preserve">intense competition from its counterpart whereas a </w:t>
      </w:r>
      <w:r w:rsidR="003B6E18">
        <w:rPr>
          <w:rFonts w:ascii="Times New Roman" w:hAnsi="Times New Roman" w:cs="Times New Roman"/>
          <w:sz w:val="24"/>
          <w:szCs w:val="24"/>
        </w:rPr>
        <w:t>higher Hegyi index indicates</w:t>
      </w:r>
      <w:r w:rsidR="00994443">
        <w:rPr>
          <w:rFonts w:ascii="Times New Roman" w:hAnsi="Times New Roman" w:cs="Times New Roman"/>
          <w:sz w:val="24"/>
          <w:szCs w:val="24"/>
        </w:rPr>
        <w:t xml:space="preserve"> </w:t>
      </w:r>
      <w:r w:rsidR="00970420">
        <w:rPr>
          <w:rFonts w:ascii="Times New Roman" w:hAnsi="Times New Roman" w:cs="Times New Roman"/>
          <w:sz w:val="24"/>
          <w:szCs w:val="24"/>
        </w:rPr>
        <w:t xml:space="preserve">a </w:t>
      </w:r>
      <w:r w:rsidR="00994443">
        <w:rPr>
          <w:rFonts w:ascii="Times New Roman" w:hAnsi="Times New Roman" w:cs="Times New Roman"/>
          <w:sz w:val="24"/>
          <w:szCs w:val="24"/>
        </w:rPr>
        <w:t>stronger competiti</w:t>
      </w:r>
      <w:r w:rsidR="00970420">
        <w:rPr>
          <w:rFonts w:ascii="Times New Roman" w:hAnsi="Times New Roman" w:cs="Times New Roman"/>
          <w:sz w:val="24"/>
          <w:szCs w:val="24"/>
        </w:rPr>
        <w:t>ve environment</w:t>
      </w:r>
      <w:r w:rsidRPr="007E017A">
        <w:rPr>
          <w:rFonts w:ascii="Times New Roman" w:hAnsi="Times New Roman" w:cs="Times New Roman"/>
          <w:sz w:val="24"/>
          <w:szCs w:val="24"/>
        </w:rPr>
        <w:t>. In this experiment, Hegyi indices were well-partitioned between interspecific and intraspecific planting groups</w:t>
      </w:r>
      <w:r w:rsidR="0078767D">
        <w:rPr>
          <w:rFonts w:ascii="Times New Roman" w:hAnsi="Times New Roman" w:cs="Times New Roman"/>
          <w:sz w:val="24"/>
          <w:szCs w:val="24"/>
        </w:rPr>
        <w:t xml:space="preserve"> because the water birch competitors grew quickly and were quite large compared to the cottonwoods</w:t>
      </w:r>
      <w:r w:rsidRPr="007E017A">
        <w:rPr>
          <w:rFonts w:ascii="Times New Roman" w:hAnsi="Times New Roman" w:cs="Times New Roman"/>
          <w:sz w:val="24"/>
          <w:szCs w:val="24"/>
        </w:rPr>
        <w:t xml:space="preserve">. However, there was substantial overlap between C-C and C-X-C indices, with the C-C group spanning </w:t>
      </w:r>
      <w:r w:rsidR="00BD2A14">
        <w:rPr>
          <w:rFonts w:ascii="Times New Roman" w:hAnsi="Times New Roman" w:cs="Times New Roman"/>
          <w:sz w:val="24"/>
          <w:szCs w:val="24"/>
        </w:rPr>
        <w:t>over</w:t>
      </w:r>
      <w:r w:rsidRPr="007E017A">
        <w:rPr>
          <w:rFonts w:ascii="Times New Roman" w:hAnsi="Times New Roman" w:cs="Times New Roman"/>
          <w:sz w:val="24"/>
          <w:szCs w:val="24"/>
        </w:rPr>
        <w:t xml:space="preserve"> twice the range of the C-X-C range. </w:t>
      </w:r>
      <w:r w:rsidR="007D45B1">
        <w:rPr>
          <w:rFonts w:ascii="Times New Roman" w:hAnsi="Times New Roman" w:cs="Times New Roman"/>
          <w:sz w:val="24"/>
          <w:szCs w:val="24"/>
        </w:rPr>
        <w:t xml:space="preserve">The </w:t>
      </w:r>
      <w:r w:rsidR="00C60808">
        <w:rPr>
          <w:rFonts w:ascii="Times New Roman" w:hAnsi="Times New Roman" w:cs="Times New Roman"/>
          <w:sz w:val="24"/>
          <w:szCs w:val="24"/>
        </w:rPr>
        <w:t>H</w:t>
      </w:r>
      <w:r w:rsidR="007D45B1">
        <w:rPr>
          <w:rFonts w:ascii="Times New Roman" w:hAnsi="Times New Roman" w:cs="Times New Roman"/>
          <w:sz w:val="24"/>
          <w:szCs w:val="24"/>
        </w:rPr>
        <w:t xml:space="preserve">egyi indices for these </w:t>
      </w:r>
      <w:r w:rsidR="00963B64">
        <w:rPr>
          <w:rFonts w:ascii="Times New Roman" w:hAnsi="Times New Roman" w:cs="Times New Roman"/>
          <w:sz w:val="24"/>
          <w:szCs w:val="24"/>
        </w:rPr>
        <w:t>intraspecific groups were not statistically different (</w:t>
      </w:r>
      <w:r w:rsidR="00963B64" w:rsidRPr="000A36F7">
        <w:rPr>
          <w:rFonts w:ascii="Times New Roman" w:hAnsi="Times New Roman" w:cs="Times New Roman"/>
          <w:i/>
          <w:iCs/>
          <w:sz w:val="24"/>
          <w:szCs w:val="24"/>
        </w:rPr>
        <w:t>p</w:t>
      </w:r>
      <w:r w:rsidR="00963B64">
        <w:rPr>
          <w:rFonts w:ascii="Times New Roman" w:hAnsi="Times New Roman" w:cs="Times New Roman"/>
          <w:sz w:val="24"/>
          <w:szCs w:val="24"/>
        </w:rPr>
        <w:t>=</w:t>
      </w:r>
      <w:r w:rsidR="006F1360">
        <w:rPr>
          <w:rFonts w:ascii="Times New Roman" w:hAnsi="Times New Roman" w:cs="Times New Roman"/>
          <w:sz w:val="24"/>
          <w:szCs w:val="24"/>
        </w:rPr>
        <w:t xml:space="preserve">0.068). </w:t>
      </w:r>
      <w:r w:rsidRPr="007E017A">
        <w:rPr>
          <w:rFonts w:ascii="Times New Roman" w:hAnsi="Times New Roman" w:cs="Times New Roman"/>
          <w:sz w:val="24"/>
          <w:szCs w:val="24"/>
        </w:rPr>
        <w:t xml:space="preserve">The indices for each group were ranked as follows from least </w:t>
      </w:r>
      <w:r w:rsidR="009575BB">
        <w:rPr>
          <w:rFonts w:ascii="Times New Roman" w:hAnsi="Times New Roman" w:cs="Times New Roman"/>
          <w:sz w:val="24"/>
          <w:szCs w:val="24"/>
        </w:rPr>
        <w:t>competition to most competition</w:t>
      </w:r>
      <w:r w:rsidRPr="007E017A">
        <w:rPr>
          <w:rFonts w:ascii="Times New Roman" w:hAnsi="Times New Roman" w:cs="Times New Roman"/>
          <w:sz w:val="24"/>
          <w:szCs w:val="24"/>
        </w:rPr>
        <w:t>: C (</w:t>
      </w:r>
      <w:r w:rsidR="0078767D">
        <w:rPr>
          <w:rFonts w:ascii="Times New Roman" w:hAnsi="Times New Roman" w:cs="Times New Roman"/>
          <w:sz w:val="24"/>
          <w:szCs w:val="24"/>
        </w:rPr>
        <w:t xml:space="preserve">solo trees; </w:t>
      </w:r>
      <w:r w:rsidRPr="007E017A">
        <w:rPr>
          <w:rFonts w:ascii="Times New Roman" w:hAnsi="Times New Roman" w:cs="Times New Roman"/>
          <w:sz w:val="24"/>
          <w:szCs w:val="24"/>
        </w:rPr>
        <w:t>no competition) &lt; C-</w:t>
      </w:r>
      <w:r w:rsidR="0016599F">
        <w:rPr>
          <w:rFonts w:ascii="Times New Roman" w:hAnsi="Times New Roman" w:cs="Times New Roman"/>
          <w:sz w:val="24"/>
          <w:szCs w:val="24"/>
        </w:rPr>
        <w:t>X-</w:t>
      </w:r>
      <w:r w:rsidRPr="007E017A">
        <w:rPr>
          <w:rFonts w:ascii="Times New Roman" w:hAnsi="Times New Roman" w:cs="Times New Roman"/>
          <w:sz w:val="24"/>
          <w:szCs w:val="24"/>
        </w:rPr>
        <w:t>C (0.0</w:t>
      </w:r>
      <w:r w:rsidR="00D92601">
        <w:rPr>
          <w:rFonts w:ascii="Times New Roman" w:hAnsi="Times New Roman" w:cs="Times New Roman"/>
          <w:sz w:val="24"/>
          <w:szCs w:val="24"/>
        </w:rPr>
        <w:t>23</w:t>
      </w:r>
      <w:r w:rsidRPr="007E017A">
        <w:rPr>
          <w:rFonts w:ascii="Times New Roman" w:hAnsi="Times New Roman" w:cs="Times New Roman"/>
          <w:sz w:val="24"/>
          <w:szCs w:val="24"/>
        </w:rPr>
        <w:t>) &lt; C-C (0.0</w:t>
      </w:r>
      <w:r w:rsidR="00B9765D">
        <w:rPr>
          <w:rFonts w:ascii="Times New Roman" w:hAnsi="Times New Roman" w:cs="Times New Roman"/>
          <w:sz w:val="24"/>
          <w:szCs w:val="24"/>
        </w:rPr>
        <w:t>37</w:t>
      </w:r>
      <w:r w:rsidRPr="007E017A">
        <w:rPr>
          <w:rFonts w:ascii="Times New Roman" w:hAnsi="Times New Roman" w:cs="Times New Roman"/>
          <w:sz w:val="24"/>
          <w:szCs w:val="24"/>
        </w:rPr>
        <w:t>) &lt; C-B (0.</w:t>
      </w:r>
      <w:r w:rsidR="005B0B8E">
        <w:rPr>
          <w:rFonts w:ascii="Times New Roman" w:hAnsi="Times New Roman" w:cs="Times New Roman"/>
          <w:sz w:val="24"/>
          <w:szCs w:val="24"/>
        </w:rPr>
        <w:t>107</w:t>
      </w:r>
      <w:r w:rsidRPr="007E017A">
        <w:rPr>
          <w:rFonts w:ascii="Times New Roman" w:hAnsi="Times New Roman" w:cs="Times New Roman"/>
          <w:sz w:val="24"/>
          <w:szCs w:val="24"/>
        </w:rPr>
        <w:t>)</w:t>
      </w:r>
      <w:r w:rsidR="001B0D22">
        <w:rPr>
          <w:rFonts w:ascii="Times New Roman" w:hAnsi="Times New Roman" w:cs="Times New Roman"/>
          <w:sz w:val="24"/>
          <w:szCs w:val="24"/>
        </w:rPr>
        <w:t xml:space="preserve"> (</w:t>
      </w:r>
      <w:r w:rsidR="002C324F">
        <w:rPr>
          <w:rFonts w:ascii="Times New Roman" w:hAnsi="Times New Roman" w:cs="Times New Roman"/>
          <w:sz w:val="24"/>
          <w:szCs w:val="24"/>
        </w:rPr>
        <w:t>Fig</w:t>
      </w:r>
      <w:r w:rsidR="008B3002">
        <w:rPr>
          <w:rFonts w:ascii="Times New Roman" w:hAnsi="Times New Roman" w:cs="Times New Roman"/>
          <w:sz w:val="24"/>
          <w:szCs w:val="24"/>
        </w:rPr>
        <w:t>.</w:t>
      </w:r>
      <w:r w:rsidR="002C324F">
        <w:rPr>
          <w:rFonts w:ascii="Times New Roman" w:hAnsi="Times New Roman" w:cs="Times New Roman"/>
          <w:sz w:val="24"/>
          <w:szCs w:val="24"/>
        </w:rPr>
        <w:t xml:space="preserve"> S</w:t>
      </w:r>
      <w:r w:rsidR="007B01D6">
        <w:rPr>
          <w:rFonts w:ascii="Times New Roman" w:hAnsi="Times New Roman" w:cs="Times New Roman"/>
          <w:sz w:val="24"/>
          <w:szCs w:val="24"/>
        </w:rPr>
        <w:t>2</w:t>
      </w:r>
      <w:r w:rsidR="00D25664">
        <w:rPr>
          <w:rFonts w:ascii="Times New Roman" w:hAnsi="Times New Roman" w:cs="Times New Roman"/>
          <w:sz w:val="24"/>
          <w:szCs w:val="24"/>
        </w:rPr>
        <w:t>)</w:t>
      </w:r>
      <w:r w:rsidRPr="007E017A">
        <w:rPr>
          <w:rFonts w:ascii="Times New Roman" w:hAnsi="Times New Roman" w:cs="Times New Roman"/>
          <w:sz w:val="24"/>
          <w:szCs w:val="24"/>
        </w:rPr>
        <w:t>.</w:t>
      </w:r>
    </w:p>
    <w:p w14:paraId="3CD9460A" w14:textId="0F0312F3" w:rsidR="007E017A" w:rsidRPr="007E017A" w:rsidRDefault="007E017A" w:rsidP="006031F3">
      <w:pPr>
        <w:spacing w:line="480" w:lineRule="auto"/>
        <w:ind w:firstLine="720"/>
        <w:rPr>
          <w:rFonts w:ascii="Times New Roman" w:hAnsi="Times New Roman" w:cs="Times New Roman"/>
          <w:sz w:val="24"/>
          <w:szCs w:val="24"/>
        </w:rPr>
      </w:pPr>
      <w:r w:rsidRPr="007E017A">
        <w:rPr>
          <w:rFonts w:ascii="Times New Roman" w:hAnsi="Times New Roman" w:cs="Times New Roman"/>
          <w:sz w:val="24"/>
          <w:szCs w:val="24"/>
        </w:rPr>
        <w:t>These planting groups of differing competition strengths differed in their nighttime stomatal conductance rates</w:t>
      </w:r>
      <w:r w:rsidR="0078767D">
        <w:rPr>
          <w:rFonts w:ascii="Times New Roman" w:hAnsi="Times New Roman" w:cs="Times New Roman"/>
          <w:sz w:val="24"/>
          <w:szCs w:val="24"/>
        </w:rPr>
        <w:t xml:space="preserve"> in well-watered conditions (</w:t>
      </w:r>
      <w:r w:rsidR="0078767D" w:rsidRPr="000A36F7">
        <w:rPr>
          <w:rFonts w:ascii="Times New Roman" w:hAnsi="Times New Roman" w:cs="Times New Roman"/>
          <w:i/>
          <w:iCs/>
          <w:sz w:val="24"/>
          <w:szCs w:val="24"/>
        </w:rPr>
        <w:t>p</w:t>
      </w:r>
      <w:r w:rsidR="0078767D">
        <w:rPr>
          <w:rFonts w:ascii="Times New Roman" w:hAnsi="Times New Roman" w:cs="Times New Roman"/>
          <w:sz w:val="24"/>
          <w:szCs w:val="24"/>
        </w:rPr>
        <w:t>=</w:t>
      </w:r>
      <w:r w:rsidR="008C4BDF" w:rsidRPr="008C4BDF">
        <w:t xml:space="preserve"> </w:t>
      </w:r>
      <w:r w:rsidR="008C4BDF" w:rsidRPr="008C4BDF">
        <w:rPr>
          <w:rFonts w:ascii="Times New Roman" w:hAnsi="Times New Roman" w:cs="Times New Roman"/>
          <w:sz w:val="24"/>
          <w:szCs w:val="24"/>
        </w:rPr>
        <w:t>0.0</w:t>
      </w:r>
      <w:ins w:id="21" w:author="KARRIN ELISE TENNANT" w:date="2022-12-28T12:40:00Z">
        <w:r w:rsidR="00DB739C">
          <w:rPr>
            <w:rFonts w:ascii="Times New Roman" w:hAnsi="Times New Roman" w:cs="Times New Roman"/>
            <w:sz w:val="24"/>
            <w:szCs w:val="24"/>
          </w:rPr>
          <w:t>12</w:t>
        </w:r>
      </w:ins>
      <w:del w:id="22" w:author="KARRIN ELISE TENNANT" w:date="2022-12-28T12:40:00Z">
        <w:r w:rsidR="008C4BDF" w:rsidRPr="008C4BDF" w:rsidDel="00DB739C">
          <w:rPr>
            <w:rFonts w:ascii="Times New Roman" w:hAnsi="Times New Roman" w:cs="Times New Roman"/>
            <w:sz w:val="24"/>
            <w:szCs w:val="24"/>
          </w:rPr>
          <w:delText>03</w:delText>
        </w:r>
      </w:del>
      <w:r w:rsidR="0078767D">
        <w:rPr>
          <w:rFonts w:ascii="Times New Roman" w:hAnsi="Times New Roman" w:cs="Times New Roman"/>
          <w:sz w:val="24"/>
          <w:szCs w:val="24"/>
        </w:rPr>
        <w:t>; Fig</w:t>
      </w:r>
      <w:r w:rsidR="008B3002">
        <w:rPr>
          <w:rFonts w:ascii="Times New Roman" w:hAnsi="Times New Roman" w:cs="Times New Roman"/>
          <w:sz w:val="24"/>
          <w:szCs w:val="24"/>
        </w:rPr>
        <w:t>.</w:t>
      </w:r>
      <w:r w:rsidR="0078767D">
        <w:rPr>
          <w:rFonts w:ascii="Times New Roman" w:hAnsi="Times New Roman" w:cs="Times New Roman"/>
          <w:sz w:val="24"/>
          <w:szCs w:val="24"/>
        </w:rPr>
        <w:t xml:space="preserve"> 1)</w:t>
      </w:r>
      <w:r w:rsidRPr="007E017A">
        <w:rPr>
          <w:rFonts w:ascii="Times New Roman" w:hAnsi="Times New Roman" w:cs="Times New Roman"/>
          <w:sz w:val="24"/>
          <w:szCs w:val="24"/>
        </w:rPr>
        <w:t>.</w:t>
      </w:r>
      <w:r w:rsidR="003C2E3D">
        <w:rPr>
          <w:rFonts w:ascii="Times New Roman" w:hAnsi="Times New Roman" w:cs="Times New Roman"/>
          <w:sz w:val="24"/>
          <w:szCs w:val="24"/>
        </w:rPr>
        <w:t xml:space="preserve"> </w:t>
      </w:r>
      <w:commentRangeStart w:id="23"/>
      <w:del w:id="24" w:author="KARRIN ELISE TENNANT" w:date="2022-12-22T12:45:00Z">
        <w:r w:rsidR="003C2E3D" w:rsidDel="00E71044">
          <w:rPr>
            <w:rFonts w:ascii="Times New Roman" w:hAnsi="Times New Roman" w:cs="Times New Roman"/>
            <w:sz w:val="24"/>
            <w:szCs w:val="24"/>
          </w:rPr>
          <w:delText>D</w:delText>
        </w:r>
        <w:r w:rsidR="00F84EC2" w:rsidDel="00E71044">
          <w:rPr>
            <w:rFonts w:ascii="Times New Roman" w:hAnsi="Times New Roman" w:cs="Times New Roman"/>
            <w:sz w:val="24"/>
            <w:szCs w:val="24"/>
          </w:rPr>
          <w:delText>u</w:delText>
        </w:r>
        <w:r w:rsidR="003C2E3D" w:rsidDel="00E71044">
          <w:rPr>
            <w:rFonts w:ascii="Times New Roman" w:hAnsi="Times New Roman" w:cs="Times New Roman"/>
            <w:sz w:val="24"/>
            <w:szCs w:val="24"/>
          </w:rPr>
          <w:delText xml:space="preserve">ring the first 35 days, </w:delText>
        </w:r>
        <w:r w:rsidR="006D1EFD" w:rsidDel="00E71044">
          <w:rPr>
            <w:rFonts w:ascii="Times New Roman" w:hAnsi="Times New Roman" w:cs="Times New Roman"/>
            <w:sz w:val="24"/>
            <w:szCs w:val="24"/>
          </w:rPr>
          <w:delText>solo cottonwoods had an average g</w:delText>
        </w:r>
        <w:r w:rsidR="006D1EFD" w:rsidRPr="009219AF" w:rsidDel="00E71044">
          <w:rPr>
            <w:rFonts w:ascii="Times New Roman" w:hAnsi="Times New Roman" w:cs="Times New Roman"/>
            <w:sz w:val="24"/>
            <w:szCs w:val="24"/>
            <w:vertAlign w:val="subscript"/>
          </w:rPr>
          <w:delText>sn</w:delText>
        </w:r>
        <w:r w:rsidR="006D1EFD" w:rsidDel="00E71044">
          <w:rPr>
            <w:rFonts w:ascii="Times New Roman" w:hAnsi="Times New Roman" w:cs="Times New Roman"/>
            <w:sz w:val="24"/>
            <w:szCs w:val="24"/>
          </w:rPr>
          <w:delText xml:space="preserve"> of</w:delText>
        </w:r>
        <w:r w:rsidR="009A5E6C" w:rsidRPr="009A5E6C" w:rsidDel="00E71044">
          <w:delText xml:space="preserve"> </w:delText>
        </w:r>
        <w:r w:rsidR="009A5E6C" w:rsidRPr="009A5E6C" w:rsidDel="00E71044">
          <w:rPr>
            <w:rFonts w:ascii="Times New Roman" w:hAnsi="Times New Roman" w:cs="Times New Roman"/>
            <w:sz w:val="24"/>
            <w:szCs w:val="24"/>
          </w:rPr>
          <w:delText>0.079</w:delText>
        </w:r>
        <w:r w:rsidR="00B06B42" w:rsidDel="00E71044">
          <w:rPr>
            <w:rFonts w:ascii="Times New Roman" w:hAnsi="Times New Roman" w:cs="Times New Roman"/>
            <w:sz w:val="24"/>
            <w:szCs w:val="24"/>
          </w:rPr>
          <w:delText xml:space="preserve"> mol</w:delText>
        </w:r>
        <w:r w:rsidR="00B06B42" w:rsidRPr="009219AF" w:rsidDel="00E71044">
          <w:rPr>
            <w:rFonts w:ascii="Times New Roman" w:hAnsi="Times New Roman" w:cs="Times New Roman"/>
            <w:sz w:val="24"/>
            <w:szCs w:val="24"/>
            <w:vertAlign w:val="subscript"/>
          </w:rPr>
          <w:delText>H2O</w:delText>
        </w:r>
        <w:r w:rsidR="00BB59B3" w:rsidDel="00E71044">
          <w:rPr>
            <w:rFonts w:ascii="Times New Roman" w:hAnsi="Times New Roman" w:cs="Times New Roman"/>
            <w:sz w:val="24"/>
            <w:szCs w:val="24"/>
          </w:rPr>
          <w:delText>m</w:delText>
        </w:r>
        <w:r w:rsidR="00BB59B3" w:rsidRPr="009219AF" w:rsidDel="00E71044">
          <w:rPr>
            <w:rFonts w:ascii="Times New Roman" w:hAnsi="Times New Roman" w:cs="Times New Roman"/>
            <w:sz w:val="24"/>
            <w:szCs w:val="24"/>
            <w:vertAlign w:val="superscript"/>
          </w:rPr>
          <w:delText>-2</w:delText>
        </w:r>
        <w:r w:rsidR="00BB59B3" w:rsidDel="00E71044">
          <w:rPr>
            <w:rFonts w:ascii="Times New Roman" w:hAnsi="Times New Roman" w:cs="Times New Roman"/>
            <w:sz w:val="24"/>
            <w:szCs w:val="24"/>
          </w:rPr>
          <w:delText>s</w:delText>
        </w:r>
        <w:r w:rsidR="00BB59B3" w:rsidRPr="009219AF" w:rsidDel="00E71044">
          <w:rPr>
            <w:rFonts w:ascii="Times New Roman" w:hAnsi="Times New Roman" w:cs="Times New Roman"/>
            <w:sz w:val="24"/>
            <w:szCs w:val="24"/>
            <w:vertAlign w:val="superscript"/>
          </w:rPr>
          <w:delText>-1</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 xml:space="preserve"> C</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C</w:delText>
        </w:r>
        <w:r w:rsidR="00A2221D" w:rsidDel="00E71044">
          <w:rPr>
            <w:rFonts w:ascii="Times New Roman" w:hAnsi="Times New Roman" w:cs="Times New Roman"/>
            <w:sz w:val="24"/>
            <w:szCs w:val="24"/>
          </w:rPr>
          <w:delText xml:space="preserve"> averaged</w:delText>
        </w:r>
        <w:r w:rsidR="009A5E6C" w:rsidRPr="009A5E6C" w:rsidDel="00E71044">
          <w:rPr>
            <w:rFonts w:ascii="Times New Roman" w:hAnsi="Times New Roman" w:cs="Times New Roman"/>
            <w:sz w:val="24"/>
            <w:szCs w:val="24"/>
          </w:rPr>
          <w:delText xml:space="preserve"> 0.092</w:delText>
        </w:r>
        <w:r w:rsidR="003A253B" w:rsidRPr="003A253B" w:rsidDel="00E71044">
          <w:rPr>
            <w:rFonts w:ascii="Times New Roman" w:hAnsi="Times New Roman" w:cs="Times New Roman"/>
            <w:sz w:val="24"/>
            <w:szCs w:val="24"/>
          </w:rPr>
          <w:delText xml:space="preserve"> </w:delText>
        </w:r>
        <w:r w:rsidR="003A253B" w:rsidDel="00E71044">
          <w:rPr>
            <w:rFonts w:ascii="Times New Roman" w:hAnsi="Times New Roman" w:cs="Times New Roman"/>
            <w:sz w:val="24"/>
            <w:szCs w:val="24"/>
          </w:rPr>
          <w:delText>mol</w:delText>
        </w:r>
        <w:r w:rsidR="003A253B" w:rsidRPr="00012CB3" w:rsidDel="00E71044">
          <w:rPr>
            <w:rFonts w:ascii="Times New Roman" w:hAnsi="Times New Roman" w:cs="Times New Roman"/>
            <w:sz w:val="24"/>
            <w:szCs w:val="24"/>
            <w:vertAlign w:val="subscript"/>
          </w:rPr>
          <w:delText>H</w:delText>
        </w:r>
        <w:r w:rsidR="003A253B" w:rsidRPr="00F84EC2" w:rsidDel="00E71044">
          <w:rPr>
            <w:rFonts w:ascii="Times New Roman" w:hAnsi="Times New Roman" w:cs="Times New Roman"/>
            <w:sz w:val="24"/>
            <w:szCs w:val="24"/>
            <w:vertAlign w:val="subscript"/>
          </w:rPr>
          <w:delText>2</w:delText>
        </w:r>
        <w:r w:rsidR="003A253B" w:rsidRPr="00012CB3" w:rsidDel="00E71044">
          <w:rPr>
            <w:rFonts w:ascii="Times New Roman" w:hAnsi="Times New Roman" w:cs="Times New Roman"/>
            <w:sz w:val="24"/>
            <w:szCs w:val="24"/>
            <w:vertAlign w:val="subscript"/>
          </w:rPr>
          <w:delText>O</w:delText>
        </w:r>
        <w:r w:rsidR="003A253B" w:rsidDel="00E71044">
          <w:rPr>
            <w:rFonts w:ascii="Times New Roman" w:hAnsi="Times New Roman" w:cs="Times New Roman"/>
            <w:sz w:val="24"/>
            <w:szCs w:val="24"/>
          </w:rPr>
          <w:delText>m</w:delText>
        </w:r>
        <w:r w:rsidR="003A253B" w:rsidRPr="00012CB3" w:rsidDel="00E71044">
          <w:rPr>
            <w:rFonts w:ascii="Times New Roman" w:hAnsi="Times New Roman" w:cs="Times New Roman"/>
            <w:sz w:val="24"/>
            <w:szCs w:val="24"/>
            <w:vertAlign w:val="superscript"/>
          </w:rPr>
          <w:delText>-2</w:delText>
        </w:r>
        <w:r w:rsidR="003A253B" w:rsidDel="00E71044">
          <w:rPr>
            <w:rFonts w:ascii="Times New Roman" w:hAnsi="Times New Roman" w:cs="Times New Roman"/>
            <w:sz w:val="24"/>
            <w:szCs w:val="24"/>
          </w:rPr>
          <w:delText>s</w:delText>
        </w:r>
        <w:r w:rsidR="003A253B" w:rsidRPr="00012CB3" w:rsidDel="00E71044">
          <w:rPr>
            <w:rFonts w:ascii="Times New Roman" w:hAnsi="Times New Roman" w:cs="Times New Roman"/>
            <w:sz w:val="24"/>
            <w:szCs w:val="24"/>
            <w:vertAlign w:val="superscript"/>
          </w:rPr>
          <w:delText>-1</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 xml:space="preserve"> C</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X</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 xml:space="preserve">C </w:delText>
        </w:r>
        <w:r w:rsidR="00A2221D" w:rsidDel="00E71044">
          <w:rPr>
            <w:rFonts w:ascii="Times New Roman" w:hAnsi="Times New Roman" w:cs="Times New Roman"/>
            <w:sz w:val="24"/>
            <w:szCs w:val="24"/>
          </w:rPr>
          <w:delText xml:space="preserve">averaged </w:delText>
        </w:r>
        <w:r w:rsidR="009A5E6C" w:rsidRPr="009A5E6C" w:rsidDel="00E71044">
          <w:rPr>
            <w:rFonts w:ascii="Times New Roman" w:hAnsi="Times New Roman" w:cs="Times New Roman"/>
            <w:sz w:val="24"/>
            <w:szCs w:val="24"/>
          </w:rPr>
          <w:delText>0.10</w:delText>
        </w:r>
        <w:r w:rsidR="003A253B" w:rsidRPr="003A253B" w:rsidDel="00E71044">
          <w:rPr>
            <w:rFonts w:ascii="Times New Roman" w:hAnsi="Times New Roman" w:cs="Times New Roman"/>
            <w:sz w:val="24"/>
            <w:szCs w:val="24"/>
          </w:rPr>
          <w:delText xml:space="preserve"> </w:delText>
        </w:r>
        <w:r w:rsidR="003A253B" w:rsidDel="00E71044">
          <w:rPr>
            <w:rFonts w:ascii="Times New Roman" w:hAnsi="Times New Roman" w:cs="Times New Roman"/>
            <w:sz w:val="24"/>
            <w:szCs w:val="24"/>
          </w:rPr>
          <w:delText>mol</w:delText>
        </w:r>
        <w:r w:rsidR="003A253B" w:rsidRPr="00012CB3" w:rsidDel="00E71044">
          <w:rPr>
            <w:rFonts w:ascii="Times New Roman" w:hAnsi="Times New Roman" w:cs="Times New Roman"/>
            <w:sz w:val="24"/>
            <w:szCs w:val="24"/>
            <w:vertAlign w:val="subscript"/>
          </w:rPr>
          <w:delText>H2O</w:delText>
        </w:r>
        <w:r w:rsidR="003A253B" w:rsidDel="00E71044">
          <w:rPr>
            <w:rFonts w:ascii="Times New Roman" w:hAnsi="Times New Roman" w:cs="Times New Roman"/>
            <w:sz w:val="24"/>
            <w:szCs w:val="24"/>
          </w:rPr>
          <w:delText>m</w:delText>
        </w:r>
        <w:r w:rsidR="003A253B" w:rsidRPr="00012CB3" w:rsidDel="00E71044">
          <w:rPr>
            <w:rFonts w:ascii="Times New Roman" w:hAnsi="Times New Roman" w:cs="Times New Roman"/>
            <w:sz w:val="24"/>
            <w:szCs w:val="24"/>
            <w:vertAlign w:val="superscript"/>
          </w:rPr>
          <w:delText>-2</w:delText>
        </w:r>
        <w:r w:rsidR="003A253B" w:rsidDel="00E71044">
          <w:rPr>
            <w:rFonts w:ascii="Times New Roman" w:hAnsi="Times New Roman" w:cs="Times New Roman"/>
            <w:sz w:val="24"/>
            <w:szCs w:val="24"/>
          </w:rPr>
          <w:delText>s</w:delText>
        </w:r>
        <w:r w:rsidR="003A253B" w:rsidRPr="00012CB3" w:rsidDel="00E71044">
          <w:rPr>
            <w:rFonts w:ascii="Times New Roman" w:hAnsi="Times New Roman" w:cs="Times New Roman"/>
            <w:sz w:val="24"/>
            <w:szCs w:val="24"/>
            <w:vertAlign w:val="superscript"/>
          </w:rPr>
          <w:delText>-1</w:delText>
        </w:r>
        <w:r w:rsidR="00A2221D" w:rsidDel="00E71044">
          <w:rPr>
            <w:rFonts w:ascii="Times New Roman" w:hAnsi="Times New Roman" w:cs="Times New Roman"/>
            <w:sz w:val="24"/>
            <w:szCs w:val="24"/>
          </w:rPr>
          <w:delText>, and</w:delText>
        </w:r>
        <w:r w:rsidR="009A5E6C" w:rsidRPr="009A5E6C" w:rsidDel="00E71044">
          <w:rPr>
            <w:rFonts w:ascii="Times New Roman" w:hAnsi="Times New Roman" w:cs="Times New Roman"/>
            <w:sz w:val="24"/>
            <w:szCs w:val="24"/>
          </w:rPr>
          <w:delText xml:space="preserve"> C</w:delText>
        </w:r>
        <w:r w:rsidR="00A2221D" w:rsidDel="00E71044">
          <w:rPr>
            <w:rFonts w:ascii="Times New Roman" w:hAnsi="Times New Roman" w:cs="Times New Roman"/>
            <w:sz w:val="24"/>
            <w:szCs w:val="24"/>
          </w:rPr>
          <w:delText>-</w:delText>
        </w:r>
        <w:r w:rsidR="009A5E6C" w:rsidRPr="009A5E6C" w:rsidDel="00E71044">
          <w:rPr>
            <w:rFonts w:ascii="Times New Roman" w:hAnsi="Times New Roman" w:cs="Times New Roman"/>
            <w:sz w:val="24"/>
            <w:szCs w:val="24"/>
          </w:rPr>
          <w:delText xml:space="preserve">B </w:delText>
        </w:r>
        <w:r w:rsidR="00A2221D" w:rsidDel="00E71044">
          <w:rPr>
            <w:rFonts w:ascii="Times New Roman" w:hAnsi="Times New Roman" w:cs="Times New Roman"/>
            <w:sz w:val="24"/>
            <w:szCs w:val="24"/>
          </w:rPr>
          <w:delText xml:space="preserve">averaged </w:delText>
        </w:r>
        <w:r w:rsidR="009A5E6C" w:rsidRPr="009A5E6C" w:rsidDel="00E71044">
          <w:rPr>
            <w:rFonts w:ascii="Times New Roman" w:hAnsi="Times New Roman" w:cs="Times New Roman"/>
            <w:sz w:val="24"/>
            <w:szCs w:val="24"/>
          </w:rPr>
          <w:delText>0.055</w:delText>
        </w:r>
        <w:r w:rsidR="003A253B" w:rsidRPr="003A253B" w:rsidDel="00E71044">
          <w:rPr>
            <w:rFonts w:ascii="Times New Roman" w:hAnsi="Times New Roman" w:cs="Times New Roman"/>
            <w:sz w:val="24"/>
            <w:szCs w:val="24"/>
          </w:rPr>
          <w:delText xml:space="preserve"> </w:delText>
        </w:r>
        <w:r w:rsidR="003A253B" w:rsidDel="00E71044">
          <w:rPr>
            <w:rFonts w:ascii="Times New Roman" w:hAnsi="Times New Roman" w:cs="Times New Roman"/>
            <w:sz w:val="24"/>
            <w:szCs w:val="24"/>
          </w:rPr>
          <w:delText>mol</w:delText>
        </w:r>
        <w:r w:rsidR="003A253B" w:rsidRPr="00012CB3" w:rsidDel="00E71044">
          <w:rPr>
            <w:rFonts w:ascii="Times New Roman" w:hAnsi="Times New Roman" w:cs="Times New Roman"/>
            <w:sz w:val="24"/>
            <w:szCs w:val="24"/>
            <w:vertAlign w:val="subscript"/>
          </w:rPr>
          <w:delText>H2O</w:delText>
        </w:r>
        <w:r w:rsidR="003A253B" w:rsidDel="00E71044">
          <w:rPr>
            <w:rFonts w:ascii="Times New Roman" w:hAnsi="Times New Roman" w:cs="Times New Roman"/>
            <w:sz w:val="24"/>
            <w:szCs w:val="24"/>
          </w:rPr>
          <w:delText>m</w:delText>
        </w:r>
        <w:r w:rsidR="003A253B" w:rsidRPr="00012CB3" w:rsidDel="00E71044">
          <w:rPr>
            <w:rFonts w:ascii="Times New Roman" w:hAnsi="Times New Roman" w:cs="Times New Roman"/>
            <w:sz w:val="24"/>
            <w:szCs w:val="24"/>
            <w:vertAlign w:val="superscript"/>
          </w:rPr>
          <w:delText>-2</w:delText>
        </w:r>
        <w:r w:rsidR="003A253B" w:rsidDel="00E71044">
          <w:rPr>
            <w:rFonts w:ascii="Times New Roman" w:hAnsi="Times New Roman" w:cs="Times New Roman"/>
            <w:sz w:val="24"/>
            <w:szCs w:val="24"/>
          </w:rPr>
          <w:delText>s</w:delText>
        </w:r>
        <w:r w:rsidR="003A253B" w:rsidRPr="00012CB3" w:rsidDel="00E71044">
          <w:rPr>
            <w:rFonts w:ascii="Times New Roman" w:hAnsi="Times New Roman" w:cs="Times New Roman"/>
            <w:sz w:val="24"/>
            <w:szCs w:val="24"/>
            <w:vertAlign w:val="superscript"/>
          </w:rPr>
          <w:delText>-1</w:delText>
        </w:r>
      </w:del>
      <w:del w:id="25" w:author="KARRIN ELISE TENNANT" w:date="2022-12-22T12:48:00Z">
        <w:r w:rsidR="00A2221D" w:rsidDel="00B7464A">
          <w:rPr>
            <w:rFonts w:ascii="Times New Roman" w:hAnsi="Times New Roman" w:cs="Times New Roman"/>
            <w:sz w:val="24"/>
            <w:szCs w:val="24"/>
          </w:rPr>
          <w:delText>.</w:delText>
        </w:r>
        <w:r w:rsidRPr="007E017A" w:rsidDel="00B7464A">
          <w:rPr>
            <w:rFonts w:ascii="Times New Roman" w:hAnsi="Times New Roman" w:cs="Times New Roman"/>
            <w:sz w:val="24"/>
            <w:szCs w:val="24"/>
          </w:rPr>
          <w:delText xml:space="preserve"> </w:delText>
        </w:r>
      </w:del>
      <w:commentRangeEnd w:id="23"/>
      <w:r w:rsidR="00B7464A">
        <w:rPr>
          <w:rStyle w:val="CommentReference"/>
        </w:rPr>
        <w:commentReference w:id="23"/>
      </w:r>
      <w:r w:rsidRPr="009E3023">
        <w:rPr>
          <w:rFonts w:ascii="Times New Roman" w:hAnsi="Times New Roman" w:cs="Times New Roman"/>
          <w:sz w:val="24"/>
          <w:szCs w:val="24"/>
        </w:rPr>
        <w:t xml:space="preserve">Cottonwoods paired with water birch competitors had substantially lower average </w:t>
      </w:r>
      <w:proofErr w:type="spellStart"/>
      <w:r w:rsidR="00CB3917" w:rsidRPr="009E3023">
        <w:rPr>
          <w:rFonts w:ascii="Times New Roman" w:hAnsi="Times New Roman" w:cs="Times New Roman"/>
          <w:sz w:val="24"/>
          <w:szCs w:val="24"/>
        </w:rPr>
        <w:t>g</w:t>
      </w:r>
      <w:r w:rsidR="00CB3917" w:rsidRPr="009E3023">
        <w:rPr>
          <w:rFonts w:ascii="Times New Roman" w:hAnsi="Times New Roman" w:cs="Times New Roman"/>
          <w:sz w:val="24"/>
          <w:szCs w:val="24"/>
          <w:vertAlign w:val="subscript"/>
        </w:rPr>
        <w:t>sn</w:t>
      </w:r>
      <w:proofErr w:type="spellEnd"/>
      <w:r w:rsidRPr="009E3023">
        <w:rPr>
          <w:rFonts w:ascii="Times New Roman" w:hAnsi="Times New Roman" w:cs="Times New Roman"/>
          <w:sz w:val="24"/>
          <w:szCs w:val="24"/>
        </w:rPr>
        <w:t xml:space="preserve"> values than </w:t>
      </w:r>
      <w:r w:rsidR="003A150D">
        <w:rPr>
          <w:rFonts w:ascii="Times New Roman" w:hAnsi="Times New Roman" w:cs="Times New Roman"/>
          <w:sz w:val="24"/>
          <w:szCs w:val="24"/>
        </w:rPr>
        <w:t>the other competitive planting groups</w:t>
      </w:r>
      <w:r w:rsidR="00E9111F" w:rsidRPr="009E3023">
        <w:rPr>
          <w:rFonts w:ascii="Times New Roman" w:hAnsi="Times New Roman" w:cs="Times New Roman"/>
          <w:sz w:val="24"/>
          <w:szCs w:val="24"/>
        </w:rPr>
        <w:t xml:space="preserve"> (</w:t>
      </w:r>
      <w:r w:rsidR="002B00C5" w:rsidRPr="009E3023">
        <w:rPr>
          <w:rFonts w:ascii="Times New Roman" w:hAnsi="Times New Roman" w:cs="Times New Roman"/>
          <w:sz w:val="24"/>
          <w:szCs w:val="24"/>
        </w:rPr>
        <w:t xml:space="preserve">C-B:C-C </w:t>
      </w:r>
      <w:r w:rsidR="002B00C5" w:rsidRPr="000A36F7">
        <w:rPr>
          <w:rFonts w:ascii="Times New Roman" w:hAnsi="Times New Roman" w:cs="Times New Roman"/>
          <w:i/>
          <w:iCs/>
          <w:sz w:val="24"/>
          <w:szCs w:val="24"/>
        </w:rPr>
        <w:t>p</w:t>
      </w:r>
      <w:r w:rsidR="002B00C5" w:rsidRPr="009E3023">
        <w:rPr>
          <w:rFonts w:ascii="Times New Roman" w:hAnsi="Times New Roman" w:cs="Times New Roman"/>
          <w:sz w:val="24"/>
          <w:szCs w:val="24"/>
        </w:rPr>
        <w:t>=</w:t>
      </w:r>
      <w:r w:rsidR="00C97A42" w:rsidRPr="009E3023">
        <w:rPr>
          <w:rFonts w:ascii="Times New Roman" w:hAnsi="Times New Roman" w:cs="Times New Roman"/>
          <w:sz w:val="24"/>
          <w:szCs w:val="24"/>
        </w:rPr>
        <w:t>0.034</w:t>
      </w:r>
      <w:r w:rsidR="002B00C5" w:rsidRPr="009E3023">
        <w:rPr>
          <w:rFonts w:ascii="Times New Roman" w:hAnsi="Times New Roman" w:cs="Times New Roman"/>
          <w:sz w:val="24"/>
          <w:szCs w:val="24"/>
        </w:rPr>
        <w:t xml:space="preserve">; C-B:C-X-C </w:t>
      </w:r>
      <w:r w:rsidR="002B00C5" w:rsidRPr="000A36F7">
        <w:rPr>
          <w:rFonts w:ascii="Times New Roman" w:hAnsi="Times New Roman" w:cs="Times New Roman"/>
          <w:i/>
          <w:iCs/>
          <w:sz w:val="24"/>
          <w:szCs w:val="24"/>
        </w:rPr>
        <w:t>p</w:t>
      </w:r>
      <w:r w:rsidR="002B00C5" w:rsidRPr="009E3023">
        <w:rPr>
          <w:rFonts w:ascii="Times New Roman" w:hAnsi="Times New Roman" w:cs="Times New Roman"/>
          <w:sz w:val="24"/>
          <w:szCs w:val="24"/>
        </w:rPr>
        <w:t>=</w:t>
      </w:r>
      <w:r w:rsidR="0022553A" w:rsidRPr="009E3023">
        <w:rPr>
          <w:rFonts w:ascii="Times New Roman" w:hAnsi="Times New Roman" w:cs="Times New Roman"/>
          <w:sz w:val="24"/>
          <w:szCs w:val="24"/>
        </w:rPr>
        <w:t>0.009</w:t>
      </w:r>
      <w:r w:rsidR="007735A8">
        <w:rPr>
          <w:rFonts w:ascii="Times New Roman" w:hAnsi="Times New Roman" w:cs="Times New Roman"/>
          <w:sz w:val="24"/>
          <w:szCs w:val="24"/>
        </w:rPr>
        <w:t xml:space="preserve">; </w:t>
      </w:r>
      <w:r w:rsidR="007735A8" w:rsidRPr="009E3023">
        <w:rPr>
          <w:rFonts w:ascii="Times New Roman" w:hAnsi="Times New Roman" w:cs="Times New Roman"/>
          <w:sz w:val="24"/>
          <w:szCs w:val="24"/>
        </w:rPr>
        <w:t xml:space="preserve">C-B:C </w:t>
      </w:r>
      <w:r w:rsidR="007735A8" w:rsidRPr="000A36F7">
        <w:rPr>
          <w:rFonts w:ascii="Times New Roman" w:hAnsi="Times New Roman" w:cs="Times New Roman"/>
          <w:i/>
          <w:iCs/>
          <w:sz w:val="24"/>
          <w:szCs w:val="24"/>
        </w:rPr>
        <w:t>p</w:t>
      </w:r>
      <w:r w:rsidR="007735A8" w:rsidRPr="009E3023">
        <w:rPr>
          <w:rFonts w:ascii="Times New Roman" w:hAnsi="Times New Roman" w:cs="Times New Roman"/>
          <w:sz w:val="24"/>
          <w:szCs w:val="24"/>
        </w:rPr>
        <w:t>=</w:t>
      </w:r>
      <w:r w:rsidR="007735A8" w:rsidRPr="009E3023">
        <w:t xml:space="preserve"> </w:t>
      </w:r>
      <w:r w:rsidR="007735A8" w:rsidRPr="009E3023">
        <w:rPr>
          <w:rFonts w:ascii="Times New Roman" w:hAnsi="Times New Roman" w:cs="Times New Roman"/>
          <w:sz w:val="24"/>
          <w:szCs w:val="24"/>
        </w:rPr>
        <w:t>0.366</w:t>
      </w:r>
      <w:r w:rsidR="00E9111F" w:rsidRPr="009E3023">
        <w:rPr>
          <w:rFonts w:ascii="Times New Roman" w:hAnsi="Times New Roman" w:cs="Times New Roman"/>
          <w:sz w:val="24"/>
          <w:szCs w:val="24"/>
        </w:rPr>
        <w:t>)</w:t>
      </w:r>
      <w:r w:rsidRPr="009E3023">
        <w:rPr>
          <w:rFonts w:ascii="Times New Roman" w:hAnsi="Times New Roman" w:cs="Times New Roman"/>
          <w:sz w:val="24"/>
          <w:szCs w:val="24"/>
        </w:rPr>
        <w:t>.</w:t>
      </w:r>
      <w:r w:rsidRPr="007E017A">
        <w:rPr>
          <w:rFonts w:ascii="Times New Roman" w:hAnsi="Times New Roman" w:cs="Times New Roman"/>
          <w:sz w:val="24"/>
          <w:szCs w:val="24"/>
        </w:rPr>
        <w:t xml:space="preserve"> </w:t>
      </w:r>
    </w:p>
    <w:p w14:paraId="07A45201" w14:textId="7478D6C5" w:rsidR="00A93B0F" w:rsidRPr="0058145D" w:rsidRDefault="00A93B0F" w:rsidP="006031F3">
      <w:pPr>
        <w:spacing w:line="480" w:lineRule="auto"/>
        <w:rPr>
          <w:rFonts w:ascii="Times New Roman" w:hAnsi="Times New Roman" w:cs="Times New Roman"/>
          <w:i/>
          <w:iCs/>
          <w:sz w:val="24"/>
          <w:szCs w:val="24"/>
        </w:rPr>
      </w:pPr>
      <w:r w:rsidRPr="0058145D">
        <w:rPr>
          <w:rFonts w:ascii="Times New Roman" w:hAnsi="Times New Roman" w:cs="Times New Roman"/>
          <w:i/>
          <w:iCs/>
          <w:sz w:val="24"/>
          <w:szCs w:val="24"/>
        </w:rPr>
        <w:t>Does decreased water supply influence stomatal behavior at night?</w:t>
      </w:r>
    </w:p>
    <w:p w14:paraId="45EA9980" w14:textId="44996153" w:rsidR="00A93B0F" w:rsidRPr="00A93B0F" w:rsidRDefault="00750281" w:rsidP="006031F3">
      <w:pPr>
        <w:spacing w:line="480" w:lineRule="auto"/>
        <w:ind w:firstLine="720"/>
        <w:rPr>
          <w:rFonts w:ascii="Times New Roman" w:hAnsi="Times New Roman" w:cs="Times New Roman"/>
          <w:sz w:val="24"/>
          <w:szCs w:val="24"/>
        </w:rPr>
      </w:pPr>
      <w:r w:rsidRPr="00CC532C">
        <w:rPr>
          <w:rFonts w:ascii="Times New Roman" w:hAnsi="Times New Roman" w:cs="Times New Roman"/>
          <w:sz w:val="24"/>
          <w:szCs w:val="24"/>
        </w:rPr>
        <w:t>Over time, decreases in watering frequency were reflected in significant decreases in nighttime and daytime soil moisture</w:t>
      </w:r>
      <w:r>
        <w:rPr>
          <w:rFonts w:ascii="Times New Roman" w:hAnsi="Times New Roman" w:cs="Times New Roman"/>
          <w:sz w:val="24"/>
          <w:szCs w:val="24"/>
        </w:rPr>
        <w:t xml:space="preserve"> (</w:t>
      </w:r>
      <w:ins w:id="26" w:author="KARRIN ELISE TENNANT" w:date="2022-12-28T12:56:00Z">
        <w:r w:rsidR="003F4BA7">
          <w:rPr>
            <w:rFonts w:ascii="Times New Roman" w:hAnsi="Times New Roman" w:cs="Times New Roman"/>
            <w:sz w:val="24"/>
            <w:szCs w:val="24"/>
          </w:rPr>
          <w:t xml:space="preserve">day and night </w:t>
        </w:r>
      </w:ins>
      <w:r>
        <w:rPr>
          <w:rFonts w:ascii="Times New Roman" w:hAnsi="Times New Roman" w:cs="Times New Roman"/>
          <w:sz w:val="24"/>
          <w:szCs w:val="24"/>
        </w:rPr>
        <w:t>p</w:t>
      </w:r>
      <w:r w:rsidRPr="00B84884">
        <w:t xml:space="preserve"> </w:t>
      </w:r>
      <w:r w:rsidRPr="00B84884">
        <w:rPr>
          <w:rFonts w:ascii="Times New Roman" w:hAnsi="Times New Roman" w:cs="Times New Roman"/>
          <w:sz w:val="24"/>
          <w:szCs w:val="24"/>
        </w:rPr>
        <w:t>&lt;2</w:t>
      </w:r>
      <w:r>
        <w:rPr>
          <w:rFonts w:ascii="Times New Roman" w:hAnsi="Times New Roman" w:cs="Times New Roman"/>
          <w:sz w:val="24"/>
          <w:szCs w:val="24"/>
        </w:rPr>
        <w:t xml:space="preserve"> </w:t>
      </w:r>
      <w:r w:rsidRPr="00B84884">
        <w:rPr>
          <w:rFonts w:ascii="Times New Roman" w:hAnsi="Times New Roman" w:cs="Times New Roman"/>
          <w:sz w:val="24"/>
          <w:szCs w:val="24"/>
        </w:rPr>
        <w:t>e-16</w:t>
      </w:r>
      <w:r>
        <w:rPr>
          <w:rFonts w:ascii="Times New Roman" w:hAnsi="Times New Roman" w:cs="Times New Roman"/>
          <w:sz w:val="24"/>
          <w:szCs w:val="24"/>
        </w:rPr>
        <w:t>; Fig. S3)</w:t>
      </w:r>
      <w:r w:rsidRPr="00CC532C">
        <w:rPr>
          <w:rFonts w:ascii="Times New Roman" w:hAnsi="Times New Roman" w:cs="Times New Roman"/>
          <w:sz w:val="24"/>
          <w:szCs w:val="24"/>
        </w:rPr>
        <w:t xml:space="preserve">. As midday soil moisture decreased,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increased </w:t>
      </w:r>
      <w:ins w:id="27" w:author="KARRIN ELISE TENNANT" w:date="2022-12-28T13:43:00Z">
        <w:r w:rsidR="008475C1">
          <w:rPr>
            <w:rFonts w:ascii="Times New Roman" w:hAnsi="Times New Roman" w:cs="Times New Roman"/>
            <w:sz w:val="24"/>
            <w:szCs w:val="24"/>
          </w:rPr>
          <w:t>across</w:t>
        </w:r>
      </w:ins>
      <w:del w:id="28" w:author="KARRIN ELISE TENNANT" w:date="2022-12-28T13:43:00Z">
        <w:r w:rsidRPr="00CC532C" w:rsidDel="008475C1">
          <w:rPr>
            <w:rFonts w:ascii="Times New Roman" w:hAnsi="Times New Roman" w:cs="Times New Roman"/>
            <w:sz w:val="24"/>
            <w:szCs w:val="24"/>
          </w:rPr>
          <w:delText>for all</w:delText>
        </w:r>
      </w:del>
      <w:r w:rsidRPr="00CC532C">
        <w:rPr>
          <w:rFonts w:ascii="Times New Roman" w:hAnsi="Times New Roman" w:cs="Times New Roman"/>
          <w:sz w:val="24"/>
          <w:szCs w:val="24"/>
        </w:rPr>
        <w:t xml:space="preserve"> planting groups</w:t>
      </w:r>
      <w:r>
        <w:rPr>
          <w:rFonts w:ascii="Times New Roman" w:hAnsi="Times New Roman" w:cs="Times New Roman"/>
          <w:sz w:val="24"/>
          <w:szCs w:val="24"/>
        </w:rPr>
        <w:t xml:space="preserve"> (</w:t>
      </w:r>
      <w:r w:rsidRPr="00AD5FF6">
        <w:rPr>
          <w:rFonts w:ascii="Times New Roman" w:hAnsi="Times New Roman" w:cs="Times New Roman"/>
          <w:i/>
          <w:iCs/>
          <w:sz w:val="24"/>
          <w:szCs w:val="24"/>
        </w:rPr>
        <w:t>p</w:t>
      </w:r>
      <w:r>
        <w:rPr>
          <w:rFonts w:ascii="Times New Roman" w:hAnsi="Times New Roman" w:cs="Times New Roman"/>
          <w:sz w:val="24"/>
          <w:szCs w:val="24"/>
        </w:rPr>
        <w:t>=0.05; Fig. S4)</w:t>
      </w:r>
      <w:r w:rsidRPr="00CC532C">
        <w:rPr>
          <w:rFonts w:ascii="Times New Roman" w:hAnsi="Times New Roman" w:cs="Times New Roman"/>
          <w:sz w:val="24"/>
          <w:szCs w:val="24"/>
        </w:rPr>
        <w:t>.</w:t>
      </w:r>
      <w:r>
        <w:rPr>
          <w:rFonts w:ascii="Times New Roman" w:hAnsi="Times New Roman" w:cs="Times New Roman"/>
          <w:sz w:val="24"/>
          <w:szCs w:val="24"/>
        </w:rPr>
        <w:t xml:space="preserve"> </w:t>
      </w:r>
      <w:r w:rsidR="00A93B0F" w:rsidRPr="00A93B0F">
        <w:rPr>
          <w:rFonts w:ascii="Times New Roman" w:hAnsi="Times New Roman" w:cs="Times New Roman"/>
          <w:sz w:val="24"/>
          <w:szCs w:val="24"/>
        </w:rPr>
        <w:t xml:space="preserve">Over the course of the </w:t>
      </w:r>
      <w:r w:rsidR="002A06CB">
        <w:rPr>
          <w:rFonts w:ascii="Times New Roman" w:hAnsi="Times New Roman" w:cs="Times New Roman"/>
          <w:sz w:val="24"/>
          <w:szCs w:val="24"/>
        </w:rPr>
        <w:t>graduate</w:t>
      </w:r>
      <w:r w:rsidR="002D7942">
        <w:rPr>
          <w:rFonts w:ascii="Times New Roman" w:hAnsi="Times New Roman" w:cs="Times New Roman"/>
          <w:sz w:val="24"/>
          <w:szCs w:val="24"/>
        </w:rPr>
        <w:t>d</w:t>
      </w:r>
      <w:r w:rsidR="002A06CB">
        <w:rPr>
          <w:rFonts w:ascii="Times New Roman" w:hAnsi="Times New Roman" w:cs="Times New Roman"/>
          <w:sz w:val="24"/>
          <w:szCs w:val="24"/>
        </w:rPr>
        <w:t xml:space="preserve"> drought treatment</w:t>
      </w:r>
      <w:r w:rsidR="00A93B0F" w:rsidRPr="00A93B0F">
        <w:rPr>
          <w:rFonts w:ascii="Times New Roman" w:hAnsi="Times New Roman" w:cs="Times New Roman"/>
          <w:sz w:val="24"/>
          <w:szCs w:val="24"/>
        </w:rPr>
        <w:t xml:space="preserve">, </w:t>
      </w:r>
      <w:proofErr w:type="spellStart"/>
      <w:r w:rsidR="00F56228" w:rsidRPr="00A72590">
        <w:rPr>
          <w:rFonts w:ascii="Times New Roman" w:hAnsi="Times New Roman" w:cs="Times New Roman"/>
          <w:sz w:val="24"/>
          <w:szCs w:val="24"/>
        </w:rPr>
        <w:t>g</w:t>
      </w:r>
      <w:r w:rsidR="00F56228" w:rsidRPr="007B196E">
        <w:rPr>
          <w:rFonts w:ascii="Times New Roman" w:hAnsi="Times New Roman" w:cs="Times New Roman"/>
          <w:sz w:val="24"/>
          <w:szCs w:val="24"/>
          <w:vertAlign w:val="subscript"/>
        </w:rPr>
        <w:t>sn</w:t>
      </w:r>
      <w:proofErr w:type="spellEnd"/>
      <w:r w:rsidR="00A93B0F" w:rsidRPr="00A93B0F">
        <w:rPr>
          <w:rFonts w:ascii="Times New Roman" w:hAnsi="Times New Roman" w:cs="Times New Roman"/>
          <w:sz w:val="24"/>
          <w:szCs w:val="24"/>
        </w:rPr>
        <w:t xml:space="preserve"> increased significantly </w:t>
      </w:r>
      <w:r w:rsidR="00E36251">
        <w:rPr>
          <w:rFonts w:ascii="Times New Roman" w:hAnsi="Times New Roman" w:cs="Times New Roman"/>
          <w:sz w:val="24"/>
          <w:szCs w:val="24"/>
        </w:rPr>
        <w:t>across</w:t>
      </w:r>
      <w:r w:rsidR="00A93B0F" w:rsidRPr="00A93B0F">
        <w:rPr>
          <w:rFonts w:ascii="Times New Roman" w:hAnsi="Times New Roman" w:cs="Times New Roman"/>
          <w:sz w:val="24"/>
          <w:szCs w:val="24"/>
        </w:rPr>
        <w:t xml:space="preserve"> planting </w:t>
      </w:r>
      <w:r w:rsidR="00A93B0F" w:rsidRPr="00A93B0F">
        <w:rPr>
          <w:rFonts w:ascii="Times New Roman" w:hAnsi="Times New Roman" w:cs="Times New Roman"/>
          <w:sz w:val="24"/>
          <w:szCs w:val="24"/>
        </w:rPr>
        <w:lastRenderedPageBreak/>
        <w:t>group</w:t>
      </w:r>
      <w:r w:rsidR="00E36251">
        <w:rPr>
          <w:rFonts w:ascii="Times New Roman" w:hAnsi="Times New Roman" w:cs="Times New Roman"/>
          <w:sz w:val="24"/>
          <w:szCs w:val="24"/>
        </w:rPr>
        <w:t>s</w:t>
      </w:r>
      <w:r w:rsidR="00A93B0F" w:rsidRPr="00A93B0F">
        <w:rPr>
          <w:rFonts w:ascii="Times New Roman" w:hAnsi="Times New Roman" w:cs="Times New Roman"/>
          <w:sz w:val="24"/>
          <w:szCs w:val="24"/>
        </w:rPr>
        <w:t xml:space="preserve"> as watering frequency decreased</w:t>
      </w:r>
      <w:r w:rsidR="00526FB6">
        <w:rPr>
          <w:rFonts w:ascii="Times New Roman" w:hAnsi="Times New Roman" w:cs="Times New Roman"/>
          <w:sz w:val="24"/>
          <w:szCs w:val="24"/>
        </w:rPr>
        <w:t xml:space="preserve"> (</w:t>
      </w:r>
      <w:r w:rsidR="00BC6726" w:rsidRPr="00AD5FF6">
        <w:rPr>
          <w:rFonts w:ascii="Times New Roman" w:hAnsi="Times New Roman" w:cs="Times New Roman"/>
          <w:i/>
          <w:iCs/>
          <w:sz w:val="24"/>
          <w:szCs w:val="24"/>
        </w:rPr>
        <w:t>p</w:t>
      </w:r>
      <w:r w:rsidR="00BC6726">
        <w:rPr>
          <w:rFonts w:ascii="Times New Roman" w:hAnsi="Times New Roman" w:cs="Times New Roman"/>
          <w:sz w:val="24"/>
          <w:szCs w:val="24"/>
        </w:rPr>
        <w:t>=</w:t>
      </w:r>
      <w:r w:rsidR="003008BD">
        <w:rPr>
          <w:rFonts w:ascii="Times New Roman" w:hAnsi="Times New Roman" w:cs="Times New Roman"/>
          <w:sz w:val="24"/>
          <w:szCs w:val="24"/>
        </w:rPr>
        <w:t xml:space="preserve"> 0.001; </w:t>
      </w:r>
      <w:r w:rsidR="00526FB6">
        <w:rPr>
          <w:rFonts w:ascii="Times New Roman" w:hAnsi="Times New Roman" w:cs="Times New Roman"/>
          <w:sz w:val="24"/>
          <w:szCs w:val="24"/>
        </w:rPr>
        <w:t>Fig</w:t>
      </w:r>
      <w:r w:rsidR="008B3002">
        <w:rPr>
          <w:rFonts w:ascii="Times New Roman" w:hAnsi="Times New Roman" w:cs="Times New Roman"/>
          <w:sz w:val="24"/>
          <w:szCs w:val="24"/>
        </w:rPr>
        <w:t>.</w:t>
      </w:r>
      <w:r w:rsidR="00526FB6">
        <w:rPr>
          <w:rFonts w:ascii="Times New Roman" w:hAnsi="Times New Roman" w:cs="Times New Roman"/>
          <w:sz w:val="24"/>
          <w:szCs w:val="24"/>
        </w:rPr>
        <w:t xml:space="preserve"> </w:t>
      </w:r>
      <w:r w:rsidR="00647402">
        <w:rPr>
          <w:rFonts w:ascii="Times New Roman" w:hAnsi="Times New Roman" w:cs="Times New Roman"/>
          <w:sz w:val="24"/>
          <w:szCs w:val="24"/>
        </w:rPr>
        <w:t>2</w:t>
      </w:r>
      <w:r w:rsidR="00BC4257">
        <w:rPr>
          <w:rFonts w:ascii="Times New Roman" w:hAnsi="Times New Roman" w:cs="Times New Roman"/>
          <w:sz w:val="24"/>
          <w:szCs w:val="24"/>
        </w:rPr>
        <w:t>a</w:t>
      </w:r>
      <w:r w:rsidR="00647402">
        <w:rPr>
          <w:rFonts w:ascii="Times New Roman" w:hAnsi="Times New Roman" w:cs="Times New Roman"/>
          <w:sz w:val="24"/>
          <w:szCs w:val="24"/>
        </w:rPr>
        <w:t>)</w:t>
      </w:r>
      <w:r w:rsidR="00A93B0F" w:rsidRPr="00A93B0F">
        <w:rPr>
          <w:rFonts w:ascii="Times New Roman" w:hAnsi="Times New Roman" w:cs="Times New Roman"/>
          <w:sz w:val="24"/>
          <w:szCs w:val="24"/>
        </w:rPr>
        <w:t xml:space="preserve">. However, </w:t>
      </w:r>
      <w:r w:rsidR="002A06CB">
        <w:rPr>
          <w:rFonts w:ascii="Times New Roman" w:hAnsi="Times New Roman" w:cs="Times New Roman"/>
          <w:sz w:val="24"/>
          <w:szCs w:val="24"/>
        </w:rPr>
        <w:t>planting groups</w:t>
      </w:r>
      <w:r w:rsidR="002A06CB" w:rsidRPr="00A93B0F">
        <w:rPr>
          <w:rFonts w:ascii="Times New Roman" w:hAnsi="Times New Roman" w:cs="Times New Roman"/>
          <w:sz w:val="24"/>
          <w:szCs w:val="24"/>
        </w:rPr>
        <w:t xml:space="preserve"> </w:t>
      </w:r>
      <w:r w:rsidR="00A93B0F" w:rsidRPr="00A93B0F">
        <w:rPr>
          <w:rFonts w:ascii="Times New Roman" w:hAnsi="Times New Roman" w:cs="Times New Roman"/>
          <w:sz w:val="24"/>
          <w:szCs w:val="24"/>
        </w:rPr>
        <w:t xml:space="preserve">differed in their rates of </w:t>
      </w:r>
      <w:proofErr w:type="spellStart"/>
      <w:r w:rsidR="00F56228" w:rsidRPr="00A72590">
        <w:rPr>
          <w:rFonts w:ascii="Times New Roman" w:hAnsi="Times New Roman" w:cs="Times New Roman"/>
          <w:sz w:val="24"/>
          <w:szCs w:val="24"/>
        </w:rPr>
        <w:t>g</w:t>
      </w:r>
      <w:r w:rsidR="00F56228" w:rsidRPr="007B196E">
        <w:rPr>
          <w:rFonts w:ascii="Times New Roman" w:hAnsi="Times New Roman" w:cs="Times New Roman"/>
          <w:sz w:val="24"/>
          <w:szCs w:val="24"/>
          <w:vertAlign w:val="subscript"/>
        </w:rPr>
        <w:t>sn</w:t>
      </w:r>
      <w:proofErr w:type="spellEnd"/>
      <w:r w:rsidR="00A93B0F" w:rsidRPr="00A93B0F">
        <w:rPr>
          <w:rFonts w:ascii="Times New Roman" w:hAnsi="Times New Roman" w:cs="Times New Roman"/>
          <w:sz w:val="24"/>
          <w:szCs w:val="24"/>
        </w:rPr>
        <w:t xml:space="preserve"> increase. Increases in </w:t>
      </w:r>
      <w:proofErr w:type="spellStart"/>
      <w:r w:rsidR="00F56228" w:rsidRPr="00A72590">
        <w:rPr>
          <w:rFonts w:ascii="Times New Roman" w:hAnsi="Times New Roman" w:cs="Times New Roman"/>
          <w:sz w:val="24"/>
          <w:szCs w:val="24"/>
        </w:rPr>
        <w:t>g</w:t>
      </w:r>
      <w:r w:rsidR="00F56228" w:rsidRPr="007B196E">
        <w:rPr>
          <w:rFonts w:ascii="Times New Roman" w:hAnsi="Times New Roman" w:cs="Times New Roman"/>
          <w:sz w:val="24"/>
          <w:szCs w:val="24"/>
          <w:vertAlign w:val="subscript"/>
        </w:rPr>
        <w:t>sn</w:t>
      </w:r>
      <w:proofErr w:type="spellEnd"/>
      <w:r w:rsidR="00A93B0F" w:rsidRPr="00A93B0F">
        <w:rPr>
          <w:rFonts w:ascii="Times New Roman" w:hAnsi="Times New Roman" w:cs="Times New Roman"/>
          <w:sz w:val="24"/>
          <w:szCs w:val="24"/>
        </w:rPr>
        <w:t xml:space="preserve"> over time ranked as follows from least increase to greatest: C &lt; C-B &lt; C-C &lt; C-X-C</w:t>
      </w:r>
      <w:r w:rsidR="002A06CB">
        <w:rPr>
          <w:rFonts w:ascii="Times New Roman" w:hAnsi="Times New Roman" w:cs="Times New Roman"/>
          <w:sz w:val="24"/>
          <w:szCs w:val="24"/>
        </w:rPr>
        <w:t xml:space="preserve"> (Fig</w:t>
      </w:r>
      <w:r w:rsidR="008B3002">
        <w:rPr>
          <w:rFonts w:ascii="Times New Roman" w:hAnsi="Times New Roman" w:cs="Times New Roman"/>
          <w:sz w:val="24"/>
          <w:szCs w:val="24"/>
        </w:rPr>
        <w:t>.</w:t>
      </w:r>
      <w:r w:rsidR="002A06CB">
        <w:rPr>
          <w:rFonts w:ascii="Times New Roman" w:hAnsi="Times New Roman" w:cs="Times New Roman"/>
          <w:sz w:val="24"/>
          <w:szCs w:val="24"/>
        </w:rPr>
        <w:t xml:space="preserve"> 2a)</w:t>
      </w:r>
      <w:r w:rsidR="00A93B0F" w:rsidRPr="00A93B0F">
        <w:rPr>
          <w:rFonts w:ascii="Times New Roman" w:hAnsi="Times New Roman" w:cs="Times New Roman"/>
          <w:sz w:val="24"/>
          <w:szCs w:val="24"/>
        </w:rPr>
        <w:t xml:space="preserve">. </w:t>
      </w:r>
      <w:r w:rsidR="00BE11EA">
        <w:rPr>
          <w:rFonts w:ascii="Times New Roman" w:hAnsi="Times New Roman" w:cs="Times New Roman"/>
          <w:sz w:val="24"/>
          <w:szCs w:val="24"/>
        </w:rPr>
        <w:t xml:space="preserve">During the </w:t>
      </w:r>
      <w:r w:rsidR="00B3029D">
        <w:rPr>
          <w:rFonts w:ascii="Times New Roman" w:hAnsi="Times New Roman" w:cs="Times New Roman"/>
          <w:sz w:val="24"/>
          <w:szCs w:val="24"/>
        </w:rPr>
        <w:t>well-watered</w:t>
      </w:r>
      <w:r w:rsidR="00BE11EA">
        <w:rPr>
          <w:rFonts w:ascii="Times New Roman" w:hAnsi="Times New Roman" w:cs="Times New Roman"/>
          <w:sz w:val="24"/>
          <w:szCs w:val="24"/>
        </w:rPr>
        <w:t xml:space="preserve"> period, </w:t>
      </w:r>
      <w:r w:rsidR="00E618DB">
        <w:rPr>
          <w:rFonts w:ascii="Times New Roman" w:hAnsi="Times New Roman" w:cs="Times New Roman"/>
          <w:sz w:val="24"/>
          <w:szCs w:val="24"/>
        </w:rPr>
        <w:t>Hegyi indices of competitive tree</w:t>
      </w:r>
      <w:r w:rsidR="00BD3B13">
        <w:rPr>
          <w:rFonts w:ascii="Times New Roman" w:hAnsi="Times New Roman" w:cs="Times New Roman"/>
          <w:sz w:val="24"/>
          <w:szCs w:val="24"/>
        </w:rPr>
        <w:t xml:space="preserve">s </w:t>
      </w:r>
      <w:r w:rsidR="00E618DB">
        <w:rPr>
          <w:rFonts w:ascii="Times New Roman" w:hAnsi="Times New Roman" w:cs="Times New Roman"/>
          <w:sz w:val="24"/>
          <w:szCs w:val="24"/>
        </w:rPr>
        <w:t>(</w:t>
      </w:r>
      <w:r w:rsidR="00E618DB" w:rsidRPr="00AD5FF6">
        <w:rPr>
          <w:rFonts w:ascii="Times New Roman" w:hAnsi="Times New Roman" w:cs="Times New Roman"/>
          <w:i/>
          <w:iCs/>
          <w:sz w:val="24"/>
          <w:szCs w:val="24"/>
        </w:rPr>
        <w:t>p</w:t>
      </w:r>
      <w:r w:rsidR="00E618DB">
        <w:rPr>
          <w:rFonts w:ascii="Times New Roman" w:hAnsi="Times New Roman" w:cs="Times New Roman"/>
          <w:sz w:val="24"/>
          <w:szCs w:val="24"/>
        </w:rPr>
        <w:t>=</w:t>
      </w:r>
      <w:r w:rsidR="007F2373">
        <w:rPr>
          <w:rFonts w:ascii="Times New Roman" w:hAnsi="Times New Roman" w:cs="Times New Roman"/>
          <w:sz w:val="24"/>
          <w:szCs w:val="24"/>
        </w:rPr>
        <w:t>0.001</w:t>
      </w:r>
      <w:r w:rsidR="00E618DB">
        <w:rPr>
          <w:rFonts w:ascii="Times New Roman" w:hAnsi="Times New Roman" w:cs="Times New Roman"/>
          <w:sz w:val="24"/>
          <w:szCs w:val="24"/>
        </w:rPr>
        <w:t xml:space="preserve">), </w:t>
      </w:r>
      <w:r w:rsidR="00BE11EA">
        <w:rPr>
          <w:rFonts w:ascii="Times New Roman" w:hAnsi="Times New Roman" w:cs="Times New Roman"/>
          <w:sz w:val="24"/>
          <w:szCs w:val="24"/>
        </w:rPr>
        <w:t>p</w:t>
      </w:r>
      <w:r w:rsidR="00A93B0F" w:rsidRPr="00A93B0F">
        <w:rPr>
          <w:rFonts w:ascii="Times New Roman" w:hAnsi="Times New Roman" w:cs="Times New Roman"/>
          <w:sz w:val="24"/>
          <w:szCs w:val="24"/>
        </w:rPr>
        <w:t>lanting grou</w:t>
      </w:r>
      <w:r w:rsidR="00984B91">
        <w:rPr>
          <w:rFonts w:ascii="Times New Roman" w:hAnsi="Times New Roman" w:cs="Times New Roman"/>
          <w:sz w:val="24"/>
          <w:szCs w:val="24"/>
        </w:rPr>
        <w:t>p</w:t>
      </w:r>
      <w:r w:rsidR="00B3029D">
        <w:rPr>
          <w:rFonts w:ascii="Times New Roman" w:hAnsi="Times New Roman" w:cs="Times New Roman"/>
          <w:sz w:val="24"/>
          <w:szCs w:val="24"/>
        </w:rPr>
        <w:t xml:space="preserve"> (</w:t>
      </w:r>
      <w:r w:rsidR="00BD3B13" w:rsidRPr="00AD5FF6">
        <w:rPr>
          <w:rFonts w:ascii="Times New Roman" w:hAnsi="Times New Roman" w:cs="Times New Roman"/>
          <w:i/>
          <w:iCs/>
          <w:sz w:val="24"/>
          <w:szCs w:val="24"/>
        </w:rPr>
        <w:t>p</w:t>
      </w:r>
      <w:r w:rsidR="00BD3B13">
        <w:rPr>
          <w:rFonts w:ascii="Times New Roman" w:hAnsi="Times New Roman" w:cs="Times New Roman"/>
          <w:sz w:val="24"/>
          <w:szCs w:val="24"/>
        </w:rPr>
        <w:t>=</w:t>
      </w:r>
      <w:r w:rsidR="00ED41A6" w:rsidRPr="00ED41A6">
        <w:t xml:space="preserve"> </w:t>
      </w:r>
      <w:r w:rsidR="00CA5D23">
        <w:rPr>
          <w:rFonts w:ascii="Times New Roman" w:hAnsi="Times New Roman" w:cs="Times New Roman"/>
          <w:sz w:val="24"/>
          <w:szCs w:val="24"/>
        </w:rPr>
        <w:t>0.037</w:t>
      </w:r>
      <w:r w:rsidR="00B3029D">
        <w:rPr>
          <w:rFonts w:ascii="Times New Roman" w:hAnsi="Times New Roman" w:cs="Times New Roman"/>
          <w:sz w:val="24"/>
          <w:szCs w:val="24"/>
        </w:rPr>
        <w:t>)</w:t>
      </w:r>
      <w:r w:rsidR="00984B91">
        <w:rPr>
          <w:rFonts w:ascii="Times New Roman" w:hAnsi="Times New Roman" w:cs="Times New Roman"/>
          <w:sz w:val="24"/>
          <w:szCs w:val="24"/>
        </w:rPr>
        <w:t>,</w:t>
      </w:r>
      <w:r w:rsidR="00A93B0F" w:rsidRPr="00A93B0F">
        <w:rPr>
          <w:rFonts w:ascii="Times New Roman" w:hAnsi="Times New Roman" w:cs="Times New Roman"/>
          <w:sz w:val="24"/>
          <w:szCs w:val="24"/>
        </w:rPr>
        <w:t xml:space="preserve"> </w:t>
      </w:r>
      <w:r w:rsidR="00E618DB">
        <w:rPr>
          <w:rFonts w:ascii="Times New Roman" w:hAnsi="Times New Roman" w:cs="Times New Roman"/>
          <w:sz w:val="24"/>
          <w:szCs w:val="24"/>
        </w:rPr>
        <w:t xml:space="preserve">and </w:t>
      </w:r>
      <w:r w:rsidR="00A93B0F" w:rsidRPr="00A93B0F">
        <w:rPr>
          <w:rFonts w:ascii="Times New Roman" w:hAnsi="Times New Roman" w:cs="Times New Roman"/>
          <w:sz w:val="24"/>
          <w:szCs w:val="24"/>
        </w:rPr>
        <w:t>competition type (interspecific, intraspecific, or no competition</w:t>
      </w:r>
      <w:r w:rsidR="00C233B1">
        <w:rPr>
          <w:rFonts w:ascii="Times New Roman" w:hAnsi="Times New Roman" w:cs="Times New Roman"/>
          <w:sz w:val="24"/>
          <w:szCs w:val="24"/>
        </w:rPr>
        <w:t xml:space="preserve">; </w:t>
      </w:r>
      <w:r w:rsidR="00C233B1" w:rsidRPr="00AD5FF6">
        <w:rPr>
          <w:rFonts w:ascii="Times New Roman" w:hAnsi="Times New Roman" w:cs="Times New Roman"/>
          <w:i/>
          <w:iCs/>
          <w:sz w:val="24"/>
          <w:szCs w:val="24"/>
        </w:rPr>
        <w:t>p</w:t>
      </w:r>
      <w:r w:rsidR="00180989">
        <w:rPr>
          <w:rFonts w:ascii="Times New Roman" w:hAnsi="Times New Roman" w:cs="Times New Roman"/>
          <w:sz w:val="24"/>
          <w:szCs w:val="24"/>
        </w:rPr>
        <w:t>=</w:t>
      </w:r>
      <w:r w:rsidR="00EF68FF">
        <w:rPr>
          <w:rFonts w:ascii="Times New Roman" w:hAnsi="Times New Roman" w:cs="Times New Roman"/>
          <w:sz w:val="24"/>
          <w:szCs w:val="24"/>
        </w:rPr>
        <w:t>0.008</w:t>
      </w:r>
      <w:r w:rsidR="00A93B0F" w:rsidRPr="00A93B0F">
        <w:rPr>
          <w:rFonts w:ascii="Times New Roman" w:hAnsi="Times New Roman" w:cs="Times New Roman"/>
          <w:sz w:val="24"/>
          <w:szCs w:val="24"/>
        </w:rPr>
        <w:t>)</w:t>
      </w:r>
      <w:r w:rsidR="00984B91">
        <w:rPr>
          <w:rFonts w:ascii="Times New Roman" w:hAnsi="Times New Roman" w:cs="Times New Roman"/>
          <w:sz w:val="24"/>
          <w:szCs w:val="24"/>
        </w:rPr>
        <w:t xml:space="preserve">, </w:t>
      </w:r>
      <w:r w:rsidR="00A93B0F" w:rsidRPr="00A93B0F">
        <w:rPr>
          <w:rFonts w:ascii="Times New Roman" w:hAnsi="Times New Roman" w:cs="Times New Roman"/>
          <w:sz w:val="24"/>
          <w:szCs w:val="24"/>
        </w:rPr>
        <w:t>were</w:t>
      </w:r>
      <w:r w:rsidR="002E3E29">
        <w:rPr>
          <w:rFonts w:ascii="Times New Roman" w:hAnsi="Times New Roman" w:cs="Times New Roman"/>
          <w:sz w:val="24"/>
          <w:szCs w:val="24"/>
        </w:rPr>
        <w:t xml:space="preserve"> </w:t>
      </w:r>
      <w:r w:rsidR="00A93B0F" w:rsidRPr="00A93B0F">
        <w:rPr>
          <w:rFonts w:ascii="Times New Roman" w:hAnsi="Times New Roman" w:cs="Times New Roman"/>
          <w:sz w:val="24"/>
          <w:szCs w:val="24"/>
        </w:rPr>
        <w:t>significant</w:t>
      </w:r>
      <w:r w:rsidR="002A06CB">
        <w:rPr>
          <w:rFonts w:ascii="Times New Roman" w:hAnsi="Times New Roman" w:cs="Times New Roman"/>
          <w:sz w:val="24"/>
          <w:szCs w:val="24"/>
        </w:rPr>
        <w:t xml:space="preserve"> explanatory predictors</w:t>
      </w:r>
      <w:r w:rsidR="00A93B0F" w:rsidRPr="00A93B0F">
        <w:rPr>
          <w:rFonts w:ascii="Times New Roman" w:hAnsi="Times New Roman" w:cs="Times New Roman"/>
          <w:sz w:val="24"/>
          <w:szCs w:val="24"/>
        </w:rPr>
        <w:t xml:space="preserve"> </w:t>
      </w:r>
      <w:r w:rsidR="002A06CB">
        <w:rPr>
          <w:rFonts w:ascii="Times New Roman" w:hAnsi="Times New Roman" w:cs="Times New Roman"/>
          <w:sz w:val="24"/>
          <w:szCs w:val="24"/>
        </w:rPr>
        <w:t>of</w:t>
      </w:r>
      <w:r w:rsidR="00A93B0F" w:rsidRPr="00A93B0F">
        <w:rPr>
          <w:rFonts w:ascii="Times New Roman" w:hAnsi="Times New Roman" w:cs="Times New Roman"/>
          <w:sz w:val="24"/>
          <w:szCs w:val="24"/>
        </w:rPr>
        <w:t xml:space="preserve"> </w:t>
      </w:r>
      <w:proofErr w:type="spellStart"/>
      <w:r w:rsidR="00F56228" w:rsidRPr="00A72590">
        <w:rPr>
          <w:rFonts w:ascii="Times New Roman" w:hAnsi="Times New Roman" w:cs="Times New Roman"/>
          <w:sz w:val="24"/>
          <w:szCs w:val="24"/>
        </w:rPr>
        <w:t>g</w:t>
      </w:r>
      <w:r w:rsidR="00F56228" w:rsidRPr="007B196E">
        <w:rPr>
          <w:rFonts w:ascii="Times New Roman" w:hAnsi="Times New Roman" w:cs="Times New Roman"/>
          <w:sz w:val="24"/>
          <w:szCs w:val="24"/>
          <w:vertAlign w:val="subscript"/>
        </w:rPr>
        <w:t>sn</w:t>
      </w:r>
      <w:proofErr w:type="spellEnd"/>
      <w:del w:id="29" w:author="KARRIN ELISE TENNANT" w:date="2022-12-29T13:45:00Z">
        <w:r w:rsidR="002E3E29" w:rsidDel="00E57B48">
          <w:rPr>
            <w:rFonts w:ascii="Times New Roman" w:hAnsi="Times New Roman" w:cs="Times New Roman"/>
            <w:sz w:val="24"/>
            <w:szCs w:val="24"/>
          </w:rPr>
          <w:delText xml:space="preserve"> </w:delText>
        </w:r>
        <w:r w:rsidR="00B3029D" w:rsidDel="00E57B48">
          <w:rPr>
            <w:rFonts w:ascii="Times New Roman" w:hAnsi="Times New Roman" w:cs="Times New Roman"/>
            <w:sz w:val="24"/>
            <w:szCs w:val="24"/>
          </w:rPr>
          <w:delText>for the competitive groups</w:delText>
        </w:r>
      </w:del>
      <w:r w:rsidR="00B3029D">
        <w:rPr>
          <w:rFonts w:ascii="Times New Roman" w:hAnsi="Times New Roman" w:cs="Times New Roman"/>
          <w:sz w:val="24"/>
          <w:szCs w:val="24"/>
        </w:rPr>
        <w:t>.</w:t>
      </w:r>
      <w:r w:rsidR="006A59B5">
        <w:rPr>
          <w:rFonts w:ascii="Times New Roman" w:hAnsi="Times New Roman" w:cs="Times New Roman"/>
          <w:sz w:val="24"/>
          <w:szCs w:val="24"/>
        </w:rPr>
        <w:t xml:space="preserve"> </w:t>
      </w:r>
      <w:r w:rsidR="00B3029D">
        <w:rPr>
          <w:rFonts w:ascii="Times New Roman" w:hAnsi="Times New Roman" w:cs="Times New Roman"/>
          <w:sz w:val="24"/>
          <w:szCs w:val="24"/>
        </w:rPr>
        <w:t>T</w:t>
      </w:r>
      <w:r w:rsidR="00FF54B1">
        <w:rPr>
          <w:rFonts w:ascii="Times New Roman" w:hAnsi="Times New Roman" w:cs="Times New Roman"/>
          <w:sz w:val="24"/>
          <w:szCs w:val="24"/>
        </w:rPr>
        <w:t>hese pattern</w:t>
      </w:r>
      <w:r w:rsidR="00C000A4">
        <w:rPr>
          <w:rFonts w:ascii="Times New Roman" w:hAnsi="Times New Roman" w:cs="Times New Roman"/>
          <w:sz w:val="24"/>
          <w:szCs w:val="24"/>
        </w:rPr>
        <w:t>s</w:t>
      </w:r>
      <w:r w:rsidR="00FF54B1">
        <w:rPr>
          <w:rFonts w:ascii="Times New Roman" w:hAnsi="Times New Roman" w:cs="Times New Roman"/>
          <w:sz w:val="24"/>
          <w:szCs w:val="24"/>
        </w:rPr>
        <w:t xml:space="preserve"> were maintained through the </w:t>
      </w:r>
      <w:r w:rsidR="002E3E29">
        <w:rPr>
          <w:rFonts w:ascii="Times New Roman" w:hAnsi="Times New Roman" w:cs="Times New Roman"/>
          <w:sz w:val="24"/>
          <w:szCs w:val="24"/>
        </w:rPr>
        <w:t xml:space="preserve">course of the drought treatment </w:t>
      </w:r>
      <w:r w:rsidR="0085311F">
        <w:rPr>
          <w:rFonts w:ascii="Times New Roman" w:hAnsi="Times New Roman" w:cs="Times New Roman"/>
          <w:sz w:val="24"/>
          <w:szCs w:val="24"/>
        </w:rPr>
        <w:t>(</w:t>
      </w:r>
      <w:r w:rsidR="00FF54B1" w:rsidRPr="00AD5FF6">
        <w:rPr>
          <w:rFonts w:ascii="Times New Roman" w:hAnsi="Times New Roman" w:cs="Times New Roman"/>
          <w:i/>
          <w:iCs/>
          <w:sz w:val="24"/>
          <w:szCs w:val="24"/>
        </w:rPr>
        <w:t>p</w:t>
      </w:r>
      <w:r w:rsidR="00FF54B1">
        <w:rPr>
          <w:rFonts w:ascii="Times New Roman" w:hAnsi="Times New Roman" w:cs="Times New Roman"/>
          <w:sz w:val="24"/>
          <w:szCs w:val="24"/>
        </w:rPr>
        <w:t>=</w:t>
      </w:r>
      <w:r w:rsidR="000E77B1" w:rsidRPr="000E77B1">
        <w:rPr>
          <w:rFonts w:ascii="Times New Roman" w:hAnsi="Times New Roman" w:cs="Times New Roman"/>
          <w:sz w:val="24"/>
          <w:szCs w:val="24"/>
        </w:rPr>
        <w:t>0.01</w:t>
      </w:r>
      <w:r w:rsidR="00FF54B1">
        <w:rPr>
          <w:rFonts w:ascii="Times New Roman" w:hAnsi="Times New Roman" w:cs="Times New Roman"/>
          <w:sz w:val="24"/>
          <w:szCs w:val="24"/>
        </w:rPr>
        <w:t xml:space="preserve">; </w:t>
      </w:r>
      <w:r w:rsidR="00FF54B1" w:rsidRPr="00AD5FF6">
        <w:rPr>
          <w:rFonts w:ascii="Times New Roman" w:hAnsi="Times New Roman" w:cs="Times New Roman"/>
          <w:i/>
          <w:iCs/>
          <w:sz w:val="24"/>
          <w:szCs w:val="24"/>
        </w:rPr>
        <w:t>p</w:t>
      </w:r>
      <w:r w:rsidR="00FF54B1">
        <w:rPr>
          <w:rFonts w:ascii="Times New Roman" w:hAnsi="Times New Roman" w:cs="Times New Roman"/>
          <w:sz w:val="24"/>
          <w:szCs w:val="24"/>
        </w:rPr>
        <w:t>=</w:t>
      </w:r>
      <w:r w:rsidR="00D21019" w:rsidRPr="00D21019">
        <w:rPr>
          <w:rFonts w:ascii="Times New Roman" w:hAnsi="Times New Roman" w:cs="Times New Roman"/>
          <w:sz w:val="24"/>
          <w:szCs w:val="24"/>
        </w:rPr>
        <w:t>0.00</w:t>
      </w:r>
      <w:r w:rsidR="00C904BD">
        <w:rPr>
          <w:rFonts w:ascii="Times New Roman" w:hAnsi="Times New Roman" w:cs="Times New Roman"/>
          <w:sz w:val="24"/>
          <w:szCs w:val="24"/>
        </w:rPr>
        <w:t>7</w:t>
      </w:r>
      <w:r w:rsidR="00FF54B1">
        <w:rPr>
          <w:rFonts w:ascii="Times New Roman" w:hAnsi="Times New Roman" w:cs="Times New Roman"/>
          <w:sz w:val="24"/>
          <w:szCs w:val="24"/>
        </w:rPr>
        <w:t xml:space="preserve">; </w:t>
      </w:r>
      <w:r w:rsidR="00FF54B1" w:rsidRPr="00AD5FF6">
        <w:rPr>
          <w:rFonts w:ascii="Times New Roman" w:hAnsi="Times New Roman" w:cs="Times New Roman"/>
          <w:i/>
          <w:iCs/>
          <w:sz w:val="24"/>
          <w:szCs w:val="24"/>
        </w:rPr>
        <w:t>p</w:t>
      </w:r>
      <w:r w:rsidR="00FF54B1">
        <w:rPr>
          <w:rFonts w:ascii="Times New Roman" w:hAnsi="Times New Roman" w:cs="Times New Roman"/>
          <w:sz w:val="24"/>
          <w:szCs w:val="24"/>
        </w:rPr>
        <w:t>=</w:t>
      </w:r>
      <w:r w:rsidR="00ED5E83">
        <w:rPr>
          <w:rFonts w:ascii="Times New Roman" w:hAnsi="Times New Roman" w:cs="Times New Roman"/>
          <w:sz w:val="24"/>
          <w:szCs w:val="24"/>
        </w:rPr>
        <w:t>0.004</w:t>
      </w:r>
      <w:r w:rsidR="0085311F">
        <w:rPr>
          <w:rFonts w:ascii="Times New Roman" w:hAnsi="Times New Roman" w:cs="Times New Roman"/>
          <w:sz w:val="24"/>
          <w:szCs w:val="24"/>
        </w:rPr>
        <w:t>).</w:t>
      </w:r>
    </w:p>
    <w:p w14:paraId="38DC4F52" w14:textId="6DE842E1" w:rsidR="000E74B5" w:rsidRDefault="00CC532C" w:rsidP="006031F3">
      <w:pPr>
        <w:spacing w:line="480" w:lineRule="auto"/>
        <w:ind w:firstLine="720"/>
        <w:rPr>
          <w:rFonts w:ascii="Times New Roman" w:hAnsi="Times New Roman" w:cs="Times New Roman"/>
          <w:sz w:val="24"/>
          <w:szCs w:val="24"/>
        </w:rPr>
      </w:pPr>
      <w:r w:rsidRPr="00CC532C">
        <w:rPr>
          <w:rFonts w:ascii="Times New Roman" w:hAnsi="Times New Roman" w:cs="Times New Roman"/>
          <w:sz w:val="24"/>
          <w:szCs w:val="24"/>
        </w:rPr>
        <w:t xml:space="preserve">To investigate how </w:t>
      </w:r>
      <w:proofErr w:type="spellStart"/>
      <w:r w:rsidR="009E19E7" w:rsidRPr="00A72590">
        <w:rPr>
          <w:rFonts w:ascii="Times New Roman" w:hAnsi="Times New Roman" w:cs="Times New Roman"/>
          <w:sz w:val="24"/>
          <w:szCs w:val="24"/>
        </w:rPr>
        <w:t>g</w:t>
      </w:r>
      <w:r w:rsidR="009E19E7"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changed in competitive groups over time compared to the noncompetitive trees, </w:t>
      </w:r>
      <w:r w:rsidR="002A06CB">
        <w:rPr>
          <w:rFonts w:ascii="Times New Roman" w:hAnsi="Times New Roman" w:cs="Times New Roman"/>
          <w:sz w:val="24"/>
          <w:szCs w:val="24"/>
        </w:rPr>
        <w:t xml:space="preserve">we used the solo trees </w:t>
      </w:r>
      <w:r w:rsidRPr="00CC532C">
        <w:rPr>
          <w:rFonts w:ascii="Times New Roman" w:hAnsi="Times New Roman" w:cs="Times New Roman"/>
          <w:sz w:val="24"/>
          <w:szCs w:val="24"/>
        </w:rPr>
        <w:t xml:space="preserve">as a replicate-specific control reference for the </w:t>
      </w:r>
      <w:proofErr w:type="spellStart"/>
      <w:r w:rsidR="009E19E7" w:rsidRPr="00A72590">
        <w:rPr>
          <w:rFonts w:ascii="Times New Roman" w:hAnsi="Times New Roman" w:cs="Times New Roman"/>
          <w:sz w:val="24"/>
          <w:szCs w:val="24"/>
        </w:rPr>
        <w:t>g</w:t>
      </w:r>
      <w:r w:rsidR="009E19E7"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increase in competitive trees. When compared to the noncompetitive trees of their replicate, trees of competitive planting groups increased </w:t>
      </w:r>
      <w:proofErr w:type="spellStart"/>
      <w:r w:rsidR="009E19E7" w:rsidRPr="00A72590">
        <w:rPr>
          <w:rFonts w:ascii="Times New Roman" w:hAnsi="Times New Roman" w:cs="Times New Roman"/>
          <w:sz w:val="24"/>
          <w:szCs w:val="24"/>
        </w:rPr>
        <w:t>g</w:t>
      </w:r>
      <w:r w:rsidR="009E19E7"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over time at </w:t>
      </w:r>
      <w:r w:rsidR="009E55F0">
        <w:rPr>
          <w:rFonts w:ascii="Times New Roman" w:hAnsi="Times New Roman" w:cs="Times New Roman"/>
          <w:sz w:val="24"/>
          <w:szCs w:val="24"/>
        </w:rPr>
        <w:t xml:space="preserve">greater </w:t>
      </w:r>
      <w:r w:rsidRPr="00CC532C">
        <w:rPr>
          <w:rFonts w:ascii="Times New Roman" w:hAnsi="Times New Roman" w:cs="Times New Roman"/>
          <w:sz w:val="24"/>
          <w:szCs w:val="24"/>
        </w:rPr>
        <w:t>rates (</w:t>
      </w:r>
      <w:r w:rsidR="009E55F0" w:rsidRPr="00AD5FF6">
        <w:rPr>
          <w:rFonts w:ascii="Times New Roman" w:hAnsi="Times New Roman" w:cs="Times New Roman"/>
          <w:i/>
          <w:iCs/>
          <w:sz w:val="24"/>
          <w:szCs w:val="24"/>
        </w:rPr>
        <w:t>p</w:t>
      </w:r>
      <w:r w:rsidR="009E55F0" w:rsidRPr="004C6608">
        <w:rPr>
          <w:rFonts w:ascii="Times New Roman" w:hAnsi="Times New Roman" w:cs="Times New Roman"/>
          <w:sz w:val="24"/>
          <w:szCs w:val="24"/>
        </w:rPr>
        <w:t>=</w:t>
      </w:r>
      <w:r w:rsidR="009E55F0">
        <w:rPr>
          <w:rFonts w:ascii="Times New Roman" w:hAnsi="Times New Roman" w:cs="Times New Roman"/>
          <w:sz w:val="24"/>
          <w:szCs w:val="24"/>
        </w:rPr>
        <w:t>0.035</w:t>
      </w:r>
      <w:r w:rsidR="00F52A57">
        <w:rPr>
          <w:rFonts w:ascii="Times New Roman" w:hAnsi="Times New Roman" w:cs="Times New Roman"/>
          <w:sz w:val="24"/>
          <w:szCs w:val="24"/>
        </w:rPr>
        <w:t>;</w:t>
      </w:r>
      <w:r w:rsidR="009E55F0">
        <w:rPr>
          <w:rFonts w:ascii="Times New Roman" w:hAnsi="Times New Roman" w:cs="Times New Roman"/>
          <w:sz w:val="24"/>
          <w:szCs w:val="24"/>
        </w:rPr>
        <w:t xml:space="preserve"> </w:t>
      </w:r>
      <w:r w:rsidRPr="00CC532C">
        <w:rPr>
          <w:rFonts w:ascii="Times New Roman" w:hAnsi="Times New Roman" w:cs="Times New Roman"/>
          <w:sz w:val="24"/>
          <w:szCs w:val="24"/>
        </w:rPr>
        <w:t>Fig</w:t>
      </w:r>
      <w:r w:rsidR="008B3002">
        <w:rPr>
          <w:rFonts w:ascii="Times New Roman" w:hAnsi="Times New Roman" w:cs="Times New Roman"/>
          <w:sz w:val="24"/>
          <w:szCs w:val="24"/>
        </w:rPr>
        <w:t>.</w:t>
      </w:r>
      <w:r w:rsidRPr="00CC532C">
        <w:rPr>
          <w:rFonts w:ascii="Times New Roman" w:hAnsi="Times New Roman" w:cs="Times New Roman"/>
          <w:sz w:val="24"/>
          <w:szCs w:val="24"/>
        </w:rPr>
        <w:t xml:space="preserve"> 2</w:t>
      </w:r>
      <w:r w:rsidR="002A06CB">
        <w:rPr>
          <w:rFonts w:ascii="Times New Roman" w:hAnsi="Times New Roman" w:cs="Times New Roman"/>
          <w:sz w:val="24"/>
          <w:szCs w:val="24"/>
        </w:rPr>
        <w:t>b</w:t>
      </w:r>
      <w:r w:rsidRPr="00CC532C">
        <w:rPr>
          <w:rFonts w:ascii="Times New Roman" w:hAnsi="Times New Roman" w:cs="Times New Roman"/>
          <w:sz w:val="24"/>
          <w:szCs w:val="24"/>
        </w:rPr>
        <w:t>).</w:t>
      </w:r>
      <w:del w:id="30" w:author="KARRIN ELISE TENNANT" w:date="2022-12-22T12:57:00Z">
        <w:r w:rsidRPr="00CC532C" w:rsidDel="00CB515F">
          <w:rPr>
            <w:rFonts w:ascii="Times New Roman" w:hAnsi="Times New Roman" w:cs="Times New Roman"/>
            <w:sz w:val="24"/>
            <w:szCs w:val="24"/>
          </w:rPr>
          <w:delText xml:space="preserve"> </w:delText>
        </w:r>
        <w:commentRangeStart w:id="31"/>
        <w:r w:rsidRPr="00CC532C" w:rsidDel="00CB515F">
          <w:rPr>
            <w:rFonts w:ascii="Times New Roman" w:hAnsi="Times New Roman" w:cs="Times New Roman"/>
            <w:sz w:val="24"/>
            <w:szCs w:val="24"/>
          </w:rPr>
          <w:delText xml:space="preserve">From smallest to greatest increase, C-X-C increased </w:delText>
        </w:r>
        <w:r w:rsidR="009E19E7" w:rsidRPr="00A72590" w:rsidDel="00CB515F">
          <w:rPr>
            <w:rFonts w:ascii="Times New Roman" w:hAnsi="Times New Roman" w:cs="Times New Roman"/>
            <w:sz w:val="24"/>
            <w:szCs w:val="24"/>
          </w:rPr>
          <w:delText>g</w:delText>
        </w:r>
        <w:r w:rsidR="009E19E7" w:rsidRPr="007B196E" w:rsidDel="00CB515F">
          <w:rPr>
            <w:rFonts w:ascii="Times New Roman" w:hAnsi="Times New Roman" w:cs="Times New Roman"/>
            <w:sz w:val="24"/>
            <w:szCs w:val="24"/>
            <w:vertAlign w:val="subscript"/>
          </w:rPr>
          <w:delText>sn</w:delText>
        </w:r>
        <w:r w:rsidRPr="00CC532C" w:rsidDel="00CB515F">
          <w:rPr>
            <w:rFonts w:ascii="Times New Roman" w:hAnsi="Times New Roman" w:cs="Times New Roman"/>
            <w:sz w:val="24"/>
            <w:szCs w:val="24"/>
          </w:rPr>
          <w:delText xml:space="preserve"> 4.3 e-4 mol m⁻² s⁻¹ over their noncompetitive counterparts each day. C-</w:delText>
        </w:r>
      </w:del>
      <w:del w:id="32" w:author="KARRIN ELISE TENNANT" w:date="2022-12-22T12:56:00Z">
        <w:r w:rsidRPr="00CC532C" w:rsidDel="00962DB0">
          <w:rPr>
            <w:rFonts w:ascii="Times New Roman" w:hAnsi="Times New Roman" w:cs="Times New Roman"/>
            <w:sz w:val="24"/>
            <w:szCs w:val="24"/>
          </w:rPr>
          <w:delText>W</w:delText>
        </w:r>
      </w:del>
      <w:del w:id="33" w:author="KARRIN ELISE TENNANT" w:date="2022-12-22T12:57:00Z">
        <w:r w:rsidRPr="00CC532C" w:rsidDel="00CB515F">
          <w:rPr>
            <w:rFonts w:ascii="Times New Roman" w:hAnsi="Times New Roman" w:cs="Times New Roman"/>
            <w:sz w:val="24"/>
            <w:szCs w:val="24"/>
          </w:rPr>
          <w:delText>B cottonwoods increased 4.9 e-4 mol m⁻² s⁻¹ over solo C, and C-C trees increased 5.1 e-4 mol m⁻² s⁻¹ over solo C each day</w:delText>
        </w:r>
      </w:del>
      <w:r w:rsidRPr="00CC532C">
        <w:rPr>
          <w:rFonts w:ascii="Times New Roman" w:hAnsi="Times New Roman" w:cs="Times New Roman"/>
          <w:sz w:val="24"/>
          <w:szCs w:val="24"/>
        </w:rPr>
        <w:t xml:space="preserve">. </w:t>
      </w:r>
      <w:commentRangeEnd w:id="31"/>
      <w:r w:rsidR="008E062C">
        <w:rPr>
          <w:rStyle w:val="CommentReference"/>
        </w:rPr>
        <w:commentReference w:id="31"/>
      </w:r>
      <w:r w:rsidR="004C6608" w:rsidRPr="004C6608">
        <w:rPr>
          <w:rFonts w:ascii="Times New Roman" w:hAnsi="Times New Roman" w:cs="Times New Roman"/>
          <w:sz w:val="24"/>
          <w:szCs w:val="24"/>
        </w:rPr>
        <w:t xml:space="preserve">The amount in </w:t>
      </w:r>
      <w:proofErr w:type="spellStart"/>
      <w:r w:rsidR="004C6608" w:rsidRPr="004C6608">
        <w:rPr>
          <w:rFonts w:ascii="Times New Roman" w:hAnsi="Times New Roman" w:cs="Times New Roman"/>
          <w:sz w:val="24"/>
          <w:szCs w:val="24"/>
        </w:rPr>
        <w:t>g</w:t>
      </w:r>
      <w:r w:rsidR="004C6608" w:rsidRPr="004C6608">
        <w:rPr>
          <w:rFonts w:ascii="Times New Roman" w:hAnsi="Times New Roman" w:cs="Times New Roman"/>
          <w:sz w:val="24"/>
          <w:szCs w:val="24"/>
          <w:vertAlign w:val="subscript"/>
        </w:rPr>
        <w:t>sn</w:t>
      </w:r>
      <w:proofErr w:type="spellEnd"/>
      <w:r w:rsidR="004C6608" w:rsidRPr="004C6608">
        <w:rPr>
          <w:rFonts w:ascii="Times New Roman" w:hAnsi="Times New Roman" w:cs="Times New Roman"/>
          <w:sz w:val="24"/>
          <w:szCs w:val="24"/>
        </w:rPr>
        <w:t xml:space="preserve"> </w:t>
      </w:r>
      <w:r w:rsidR="00671608">
        <w:rPr>
          <w:rFonts w:ascii="Times New Roman" w:hAnsi="Times New Roman" w:cs="Times New Roman"/>
          <w:sz w:val="24"/>
          <w:szCs w:val="24"/>
        </w:rPr>
        <w:t>difference</w:t>
      </w:r>
      <w:r w:rsidR="004C6608" w:rsidRPr="004C6608">
        <w:rPr>
          <w:rFonts w:ascii="Times New Roman" w:hAnsi="Times New Roman" w:cs="Times New Roman"/>
          <w:sz w:val="24"/>
          <w:szCs w:val="24"/>
        </w:rPr>
        <w:t xml:space="preserve"> from solo cottonwoods differed by planting group (</w:t>
      </w:r>
      <w:r w:rsidR="004C6608" w:rsidRPr="00AD5FF6">
        <w:rPr>
          <w:rFonts w:ascii="Times New Roman" w:hAnsi="Times New Roman" w:cs="Times New Roman"/>
          <w:i/>
          <w:iCs/>
          <w:sz w:val="24"/>
          <w:szCs w:val="24"/>
        </w:rPr>
        <w:t>p</w:t>
      </w:r>
      <w:r w:rsidR="004C6608" w:rsidRPr="004C6608">
        <w:rPr>
          <w:rFonts w:ascii="Times New Roman" w:hAnsi="Times New Roman" w:cs="Times New Roman"/>
          <w:sz w:val="24"/>
          <w:szCs w:val="24"/>
        </w:rPr>
        <w:t>=</w:t>
      </w:r>
      <w:r w:rsidR="00671608">
        <w:rPr>
          <w:rFonts w:ascii="Times New Roman" w:hAnsi="Times New Roman" w:cs="Times New Roman"/>
          <w:sz w:val="24"/>
          <w:szCs w:val="24"/>
        </w:rPr>
        <w:t>0.001</w:t>
      </w:r>
      <w:r w:rsidR="004C6608">
        <w:rPr>
          <w:rFonts w:ascii="Times New Roman" w:hAnsi="Times New Roman" w:cs="Times New Roman"/>
          <w:sz w:val="24"/>
          <w:szCs w:val="24"/>
        </w:rPr>
        <w:t>).</w:t>
      </w:r>
      <w:r w:rsidR="004C6608" w:rsidRPr="004C6608">
        <w:rPr>
          <w:rFonts w:ascii="Times New Roman" w:hAnsi="Times New Roman" w:cs="Times New Roman"/>
          <w:sz w:val="24"/>
          <w:szCs w:val="24"/>
        </w:rPr>
        <w:t xml:space="preserve"> </w:t>
      </w:r>
    </w:p>
    <w:p w14:paraId="442D6C2F" w14:textId="77777777" w:rsidR="00CC532C" w:rsidRPr="00DD255C" w:rsidRDefault="00CC532C" w:rsidP="006031F3">
      <w:pPr>
        <w:spacing w:line="480" w:lineRule="auto"/>
        <w:rPr>
          <w:rFonts w:ascii="Times New Roman" w:hAnsi="Times New Roman" w:cs="Times New Roman"/>
          <w:i/>
          <w:iCs/>
          <w:sz w:val="24"/>
          <w:szCs w:val="24"/>
        </w:rPr>
      </w:pPr>
      <w:r w:rsidRPr="00DD255C">
        <w:rPr>
          <w:rFonts w:ascii="Times New Roman" w:hAnsi="Times New Roman" w:cs="Times New Roman"/>
          <w:i/>
          <w:iCs/>
          <w:sz w:val="24"/>
          <w:szCs w:val="24"/>
        </w:rPr>
        <w:t>Does nighttime stomatal conductance confer a competitive advantage in black cottonwoods?</w:t>
      </w:r>
    </w:p>
    <w:p w14:paraId="1D9C1048" w14:textId="77777777" w:rsidR="00CC532C" w:rsidRPr="00CB44F7" w:rsidRDefault="00CC532C" w:rsidP="006031F3">
      <w:pPr>
        <w:spacing w:line="480" w:lineRule="auto"/>
        <w:rPr>
          <w:rFonts w:ascii="Times New Roman" w:hAnsi="Times New Roman" w:cs="Times New Roman"/>
          <w:i/>
          <w:iCs/>
          <w:sz w:val="24"/>
          <w:szCs w:val="24"/>
        </w:rPr>
      </w:pPr>
      <w:r w:rsidRPr="00CB44F7">
        <w:rPr>
          <w:rFonts w:ascii="Times New Roman" w:hAnsi="Times New Roman" w:cs="Times New Roman"/>
          <w:i/>
          <w:iCs/>
          <w:sz w:val="24"/>
          <w:szCs w:val="24"/>
        </w:rPr>
        <w:t>Growth</w:t>
      </w:r>
    </w:p>
    <w:p w14:paraId="593D52DF" w14:textId="451CD04A" w:rsidR="00CC532C" w:rsidRDefault="00566680"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Within-species differences in size</w:t>
      </w:r>
      <w:r w:rsidR="00677CA6">
        <w:rPr>
          <w:rFonts w:ascii="Times New Roman" w:hAnsi="Times New Roman" w:cs="Times New Roman"/>
          <w:sz w:val="24"/>
          <w:szCs w:val="24"/>
        </w:rPr>
        <w:t xml:space="preserve"> were not significant at the onset of the experiment. After the drought, p</w:t>
      </w:r>
      <w:r w:rsidR="00CC532C" w:rsidRPr="00CC532C">
        <w:rPr>
          <w:rFonts w:ascii="Times New Roman" w:hAnsi="Times New Roman" w:cs="Times New Roman"/>
          <w:sz w:val="24"/>
          <w:szCs w:val="24"/>
        </w:rPr>
        <w:t xml:space="preserve">lants subject to lower levels of competition (calculated from Hegyi indices) showed slightly smaller primary growth than trees under greater </w:t>
      </w:r>
      <w:r w:rsidR="00CC532C" w:rsidRPr="00CC532C">
        <w:rPr>
          <w:rFonts w:ascii="Times New Roman" w:hAnsi="Times New Roman" w:cs="Times New Roman"/>
          <w:sz w:val="24"/>
          <w:szCs w:val="24"/>
        </w:rPr>
        <w:lastRenderedPageBreak/>
        <w:t>competition and slightly larger secondary growth,</w:t>
      </w:r>
      <w:r w:rsidR="00526FB6">
        <w:rPr>
          <w:rFonts w:ascii="Times New Roman" w:hAnsi="Times New Roman" w:cs="Times New Roman"/>
          <w:sz w:val="24"/>
          <w:szCs w:val="24"/>
        </w:rPr>
        <w:t xml:space="preserve"> but</w:t>
      </w:r>
      <w:r w:rsidR="00CC532C" w:rsidRPr="00CC532C">
        <w:rPr>
          <w:rFonts w:ascii="Times New Roman" w:hAnsi="Times New Roman" w:cs="Times New Roman"/>
          <w:sz w:val="24"/>
          <w:szCs w:val="24"/>
        </w:rPr>
        <w:t xml:space="preserve"> these growth </w:t>
      </w:r>
      <w:r w:rsidR="00526FB6">
        <w:rPr>
          <w:rFonts w:ascii="Times New Roman" w:hAnsi="Times New Roman" w:cs="Times New Roman"/>
          <w:sz w:val="24"/>
          <w:szCs w:val="24"/>
        </w:rPr>
        <w:t>differences</w:t>
      </w:r>
      <w:r w:rsidR="00526FB6" w:rsidRPr="00CC532C">
        <w:rPr>
          <w:rFonts w:ascii="Times New Roman" w:hAnsi="Times New Roman" w:cs="Times New Roman"/>
          <w:sz w:val="24"/>
          <w:szCs w:val="24"/>
        </w:rPr>
        <w:t xml:space="preserve"> </w:t>
      </w:r>
      <w:r w:rsidR="00CC532C" w:rsidRPr="00CC532C">
        <w:rPr>
          <w:rFonts w:ascii="Times New Roman" w:hAnsi="Times New Roman" w:cs="Times New Roman"/>
          <w:sz w:val="24"/>
          <w:szCs w:val="24"/>
        </w:rPr>
        <w:t xml:space="preserve">were not </w:t>
      </w:r>
      <w:r w:rsidR="00526FB6">
        <w:rPr>
          <w:rFonts w:ascii="Times New Roman" w:hAnsi="Times New Roman" w:cs="Times New Roman"/>
          <w:sz w:val="24"/>
          <w:szCs w:val="24"/>
        </w:rPr>
        <w:t xml:space="preserve">statistically </w:t>
      </w:r>
      <w:r w:rsidR="00CC532C" w:rsidRPr="00CC532C">
        <w:rPr>
          <w:rFonts w:ascii="Times New Roman" w:hAnsi="Times New Roman" w:cs="Times New Roman"/>
          <w:sz w:val="24"/>
          <w:szCs w:val="24"/>
        </w:rPr>
        <w:t>significant</w:t>
      </w:r>
      <w:r w:rsidR="002F5BE5">
        <w:rPr>
          <w:rFonts w:ascii="Times New Roman" w:hAnsi="Times New Roman" w:cs="Times New Roman"/>
          <w:sz w:val="24"/>
          <w:szCs w:val="24"/>
        </w:rPr>
        <w:t xml:space="preserve"> (</w:t>
      </w:r>
      <w:r w:rsidR="005E47B7">
        <w:rPr>
          <w:rFonts w:ascii="Times New Roman" w:hAnsi="Times New Roman" w:cs="Times New Roman"/>
          <w:sz w:val="24"/>
          <w:szCs w:val="24"/>
        </w:rPr>
        <w:t xml:space="preserve">primary </w:t>
      </w:r>
      <w:r w:rsidR="005E47B7" w:rsidRPr="00AD5FF6">
        <w:rPr>
          <w:rFonts w:ascii="Times New Roman" w:hAnsi="Times New Roman" w:cs="Times New Roman"/>
          <w:i/>
          <w:iCs/>
          <w:sz w:val="24"/>
          <w:szCs w:val="24"/>
        </w:rPr>
        <w:t>p</w:t>
      </w:r>
      <w:r w:rsidR="005E47B7">
        <w:rPr>
          <w:rFonts w:ascii="Times New Roman" w:hAnsi="Times New Roman" w:cs="Times New Roman"/>
          <w:sz w:val="24"/>
          <w:szCs w:val="24"/>
        </w:rPr>
        <w:t>=</w:t>
      </w:r>
      <w:r w:rsidR="002770AA" w:rsidRPr="002770AA">
        <w:rPr>
          <w:rFonts w:ascii="Times New Roman" w:hAnsi="Times New Roman" w:cs="Times New Roman"/>
          <w:sz w:val="24"/>
          <w:szCs w:val="24"/>
        </w:rPr>
        <w:t>0.961</w:t>
      </w:r>
      <w:r w:rsidR="005E47B7">
        <w:rPr>
          <w:rFonts w:ascii="Times New Roman" w:hAnsi="Times New Roman" w:cs="Times New Roman"/>
          <w:sz w:val="24"/>
          <w:szCs w:val="24"/>
        </w:rPr>
        <w:t xml:space="preserve">; secondary </w:t>
      </w:r>
      <w:r w:rsidR="005E47B7" w:rsidRPr="00AD5FF6">
        <w:rPr>
          <w:rFonts w:ascii="Times New Roman" w:hAnsi="Times New Roman" w:cs="Times New Roman"/>
          <w:i/>
          <w:iCs/>
          <w:sz w:val="24"/>
          <w:szCs w:val="24"/>
        </w:rPr>
        <w:t>p</w:t>
      </w:r>
      <w:r w:rsidR="005E47B7">
        <w:rPr>
          <w:rFonts w:ascii="Times New Roman" w:hAnsi="Times New Roman" w:cs="Times New Roman"/>
          <w:sz w:val="24"/>
          <w:szCs w:val="24"/>
        </w:rPr>
        <w:t>=</w:t>
      </w:r>
      <w:r w:rsidR="002770AA" w:rsidRPr="002770AA">
        <w:rPr>
          <w:rFonts w:ascii="Times New Roman" w:hAnsi="Times New Roman" w:cs="Times New Roman"/>
          <w:sz w:val="24"/>
          <w:szCs w:val="24"/>
        </w:rPr>
        <w:t>0.156</w:t>
      </w:r>
      <w:r w:rsidR="002F5BE5">
        <w:rPr>
          <w:rFonts w:ascii="Times New Roman" w:hAnsi="Times New Roman" w:cs="Times New Roman"/>
          <w:sz w:val="24"/>
          <w:szCs w:val="24"/>
        </w:rPr>
        <w:t>)</w:t>
      </w:r>
      <w:r w:rsidR="00CC532C" w:rsidRPr="00CC532C">
        <w:rPr>
          <w:rFonts w:ascii="Times New Roman" w:hAnsi="Times New Roman" w:cs="Times New Roman"/>
          <w:sz w:val="24"/>
          <w:szCs w:val="24"/>
        </w:rPr>
        <w:t xml:space="preserve">. There was also no significant </w:t>
      </w:r>
      <w:r w:rsidR="00526FB6">
        <w:rPr>
          <w:rFonts w:ascii="Times New Roman" w:hAnsi="Times New Roman" w:cs="Times New Roman"/>
          <w:sz w:val="24"/>
          <w:szCs w:val="24"/>
        </w:rPr>
        <w:t>relationship</w:t>
      </w:r>
      <w:r w:rsidR="00526FB6" w:rsidRPr="00CC532C">
        <w:rPr>
          <w:rFonts w:ascii="Times New Roman" w:hAnsi="Times New Roman" w:cs="Times New Roman"/>
          <w:sz w:val="24"/>
          <w:szCs w:val="24"/>
        </w:rPr>
        <w:t xml:space="preserve"> </w:t>
      </w:r>
      <w:r w:rsidR="00CC532C" w:rsidRPr="00CC532C">
        <w:rPr>
          <w:rFonts w:ascii="Times New Roman" w:hAnsi="Times New Roman" w:cs="Times New Roman"/>
          <w:sz w:val="24"/>
          <w:szCs w:val="24"/>
        </w:rPr>
        <w:t xml:space="preserve">between </w:t>
      </w:r>
      <w:proofErr w:type="spellStart"/>
      <w:r w:rsidR="008C51E4" w:rsidRPr="00A72590">
        <w:rPr>
          <w:rFonts w:ascii="Times New Roman" w:hAnsi="Times New Roman" w:cs="Times New Roman"/>
          <w:sz w:val="24"/>
          <w:szCs w:val="24"/>
        </w:rPr>
        <w:t>g</w:t>
      </w:r>
      <w:r w:rsidR="008C51E4" w:rsidRPr="007B196E">
        <w:rPr>
          <w:rFonts w:ascii="Times New Roman" w:hAnsi="Times New Roman" w:cs="Times New Roman"/>
          <w:sz w:val="24"/>
          <w:szCs w:val="24"/>
          <w:vertAlign w:val="subscript"/>
        </w:rPr>
        <w:t>sn</w:t>
      </w:r>
      <w:proofErr w:type="spellEnd"/>
      <w:r w:rsidR="00CC532C" w:rsidRPr="00CC532C">
        <w:rPr>
          <w:rFonts w:ascii="Times New Roman" w:hAnsi="Times New Roman" w:cs="Times New Roman"/>
          <w:sz w:val="24"/>
          <w:szCs w:val="24"/>
        </w:rPr>
        <w:t xml:space="preserve"> and primary or secondary growth </w:t>
      </w:r>
      <w:r w:rsidR="00526FB6">
        <w:rPr>
          <w:rFonts w:ascii="Times New Roman" w:hAnsi="Times New Roman" w:cs="Times New Roman"/>
          <w:sz w:val="24"/>
          <w:szCs w:val="24"/>
        </w:rPr>
        <w:t xml:space="preserve">in any treatment </w:t>
      </w:r>
      <w:r w:rsidR="00CC532C" w:rsidRPr="00CC532C">
        <w:rPr>
          <w:rFonts w:ascii="Times New Roman" w:hAnsi="Times New Roman" w:cs="Times New Roman"/>
          <w:sz w:val="24"/>
          <w:szCs w:val="24"/>
        </w:rPr>
        <w:t>(</w:t>
      </w:r>
      <w:r w:rsidR="00401031">
        <w:rPr>
          <w:rFonts w:ascii="Times New Roman" w:hAnsi="Times New Roman" w:cs="Times New Roman"/>
          <w:sz w:val="24"/>
          <w:szCs w:val="24"/>
        </w:rPr>
        <w:t>primary</w:t>
      </w:r>
      <w:r w:rsidR="00401031" w:rsidRPr="00AD5FF6">
        <w:rPr>
          <w:rFonts w:ascii="Times New Roman" w:hAnsi="Times New Roman" w:cs="Times New Roman"/>
          <w:i/>
          <w:iCs/>
          <w:sz w:val="24"/>
          <w:szCs w:val="24"/>
        </w:rPr>
        <w:t xml:space="preserve"> </w:t>
      </w:r>
      <w:r w:rsidR="002F5BE5" w:rsidRPr="00AD5FF6">
        <w:rPr>
          <w:rFonts w:ascii="Times New Roman" w:hAnsi="Times New Roman" w:cs="Times New Roman"/>
          <w:i/>
          <w:iCs/>
          <w:sz w:val="24"/>
          <w:szCs w:val="24"/>
        </w:rPr>
        <w:t>p</w:t>
      </w:r>
      <w:r w:rsidR="002F5BE5">
        <w:rPr>
          <w:rFonts w:ascii="Times New Roman" w:hAnsi="Times New Roman" w:cs="Times New Roman"/>
          <w:sz w:val="24"/>
          <w:szCs w:val="24"/>
        </w:rPr>
        <w:t>=</w:t>
      </w:r>
      <w:r w:rsidR="00401031" w:rsidRPr="00401031">
        <w:rPr>
          <w:rFonts w:ascii="Times New Roman" w:hAnsi="Times New Roman" w:cs="Times New Roman"/>
          <w:sz w:val="24"/>
          <w:szCs w:val="24"/>
        </w:rPr>
        <w:t>0.304</w:t>
      </w:r>
      <w:r w:rsidR="002F5BE5">
        <w:rPr>
          <w:rFonts w:ascii="Times New Roman" w:hAnsi="Times New Roman" w:cs="Times New Roman"/>
          <w:sz w:val="24"/>
          <w:szCs w:val="24"/>
        </w:rPr>
        <w:t>;</w:t>
      </w:r>
      <w:r w:rsidR="00401031">
        <w:rPr>
          <w:rFonts w:ascii="Times New Roman" w:hAnsi="Times New Roman" w:cs="Times New Roman"/>
          <w:sz w:val="24"/>
          <w:szCs w:val="24"/>
        </w:rPr>
        <w:t xml:space="preserve"> secondary</w:t>
      </w:r>
      <w:r w:rsidR="00B57624">
        <w:rPr>
          <w:rFonts w:ascii="Times New Roman" w:hAnsi="Times New Roman" w:cs="Times New Roman"/>
          <w:sz w:val="24"/>
          <w:szCs w:val="24"/>
        </w:rPr>
        <w:t xml:space="preserve"> </w:t>
      </w:r>
      <w:r w:rsidR="00B57624" w:rsidRPr="00AD5FF6">
        <w:rPr>
          <w:rFonts w:ascii="Times New Roman" w:hAnsi="Times New Roman" w:cs="Times New Roman"/>
          <w:i/>
          <w:iCs/>
          <w:sz w:val="24"/>
          <w:szCs w:val="24"/>
        </w:rPr>
        <w:t>p</w:t>
      </w:r>
      <w:r w:rsidR="00B57624">
        <w:rPr>
          <w:rFonts w:ascii="Times New Roman" w:hAnsi="Times New Roman" w:cs="Times New Roman"/>
          <w:sz w:val="24"/>
          <w:szCs w:val="24"/>
        </w:rPr>
        <w:t>=0.272;</w:t>
      </w:r>
      <w:r w:rsidR="002F5BE5">
        <w:rPr>
          <w:rFonts w:ascii="Times New Roman" w:hAnsi="Times New Roman" w:cs="Times New Roman"/>
          <w:sz w:val="24"/>
          <w:szCs w:val="24"/>
        </w:rPr>
        <w:t xml:space="preserve"> </w:t>
      </w:r>
      <w:r w:rsidR="00CC532C" w:rsidRPr="00CC532C">
        <w:rPr>
          <w:rFonts w:ascii="Times New Roman" w:hAnsi="Times New Roman" w:cs="Times New Roman"/>
          <w:sz w:val="24"/>
          <w:szCs w:val="24"/>
        </w:rPr>
        <w:t>Fig</w:t>
      </w:r>
      <w:r w:rsidR="005A68EC">
        <w:rPr>
          <w:rFonts w:ascii="Times New Roman" w:hAnsi="Times New Roman" w:cs="Times New Roman"/>
          <w:sz w:val="24"/>
          <w:szCs w:val="24"/>
        </w:rPr>
        <w:t>.</w:t>
      </w:r>
      <w:r w:rsidR="00CC532C" w:rsidRPr="00CC532C">
        <w:rPr>
          <w:rFonts w:ascii="Times New Roman" w:hAnsi="Times New Roman" w:cs="Times New Roman"/>
          <w:sz w:val="24"/>
          <w:szCs w:val="24"/>
        </w:rPr>
        <w:t xml:space="preserve"> 3a). </w:t>
      </w:r>
      <w:del w:id="34" w:author="KARRIN ELISE TENNANT" w:date="2023-01-02T16:22:00Z">
        <w:r w:rsidR="00CC532C" w:rsidRPr="00CC532C" w:rsidDel="0089038D">
          <w:rPr>
            <w:rFonts w:ascii="Times New Roman" w:hAnsi="Times New Roman" w:cs="Times New Roman"/>
            <w:sz w:val="24"/>
            <w:szCs w:val="24"/>
          </w:rPr>
          <w:delText xml:space="preserve">Whole tree leaf areas </w:delText>
        </w:r>
        <w:r w:rsidR="00526FB6" w:rsidDel="0089038D">
          <w:rPr>
            <w:rFonts w:ascii="Times New Roman" w:hAnsi="Times New Roman" w:cs="Times New Roman"/>
            <w:sz w:val="24"/>
            <w:szCs w:val="24"/>
          </w:rPr>
          <w:delText>differed significantly</w:delText>
        </w:r>
        <w:r w:rsidR="00CC532C" w:rsidRPr="00CC532C" w:rsidDel="0089038D">
          <w:rPr>
            <w:rFonts w:ascii="Times New Roman" w:hAnsi="Times New Roman" w:cs="Times New Roman"/>
            <w:sz w:val="24"/>
            <w:szCs w:val="24"/>
          </w:rPr>
          <w:delText xml:space="preserve"> </w:delText>
        </w:r>
        <w:r w:rsidR="00526FB6" w:rsidDel="0089038D">
          <w:rPr>
            <w:rFonts w:ascii="Times New Roman" w:hAnsi="Times New Roman" w:cs="Times New Roman"/>
            <w:sz w:val="24"/>
            <w:szCs w:val="24"/>
          </w:rPr>
          <w:delText>by</w:delText>
        </w:r>
        <w:r w:rsidR="00526FB6" w:rsidRPr="00CC532C" w:rsidDel="0089038D">
          <w:rPr>
            <w:rFonts w:ascii="Times New Roman" w:hAnsi="Times New Roman" w:cs="Times New Roman"/>
            <w:sz w:val="24"/>
            <w:szCs w:val="24"/>
          </w:rPr>
          <w:delText xml:space="preserve"> </w:delText>
        </w:r>
        <w:r w:rsidR="00CC532C" w:rsidRPr="00CC532C" w:rsidDel="0089038D">
          <w:rPr>
            <w:rFonts w:ascii="Times New Roman" w:hAnsi="Times New Roman" w:cs="Times New Roman"/>
            <w:sz w:val="24"/>
            <w:szCs w:val="24"/>
          </w:rPr>
          <w:delText>planting group</w:delText>
        </w:r>
        <w:r w:rsidR="00526FB6" w:rsidDel="0089038D">
          <w:rPr>
            <w:rFonts w:ascii="Times New Roman" w:hAnsi="Times New Roman" w:cs="Times New Roman"/>
            <w:sz w:val="24"/>
            <w:szCs w:val="24"/>
          </w:rPr>
          <w:delText xml:space="preserve"> (</w:delText>
        </w:r>
        <w:r w:rsidR="00526FB6" w:rsidRPr="0004193E" w:rsidDel="0089038D">
          <w:rPr>
            <w:rFonts w:ascii="Times New Roman" w:hAnsi="Times New Roman" w:cs="Times New Roman"/>
            <w:i/>
            <w:iCs/>
            <w:sz w:val="24"/>
            <w:szCs w:val="24"/>
          </w:rPr>
          <w:delText>p</w:delText>
        </w:r>
        <w:r w:rsidR="00037CE2" w:rsidRPr="00037CE2" w:rsidDel="0089038D">
          <w:rPr>
            <w:rFonts w:ascii="Times New Roman" w:hAnsi="Times New Roman" w:cs="Times New Roman"/>
            <w:sz w:val="24"/>
            <w:szCs w:val="24"/>
          </w:rPr>
          <w:delText>&lt;2</w:delText>
        </w:r>
        <w:r w:rsidR="00EA6DE8" w:rsidDel="0089038D">
          <w:rPr>
            <w:rFonts w:ascii="Times New Roman" w:hAnsi="Times New Roman" w:cs="Times New Roman"/>
            <w:sz w:val="24"/>
            <w:szCs w:val="24"/>
          </w:rPr>
          <w:delText xml:space="preserve"> </w:delText>
        </w:r>
        <w:r w:rsidR="00037CE2" w:rsidRPr="00037CE2" w:rsidDel="0089038D">
          <w:rPr>
            <w:rFonts w:ascii="Times New Roman" w:hAnsi="Times New Roman" w:cs="Times New Roman"/>
            <w:sz w:val="24"/>
            <w:szCs w:val="24"/>
          </w:rPr>
          <w:delText>e-16</w:delText>
        </w:r>
        <w:r w:rsidR="00526FB6" w:rsidDel="0089038D">
          <w:rPr>
            <w:rFonts w:ascii="Times New Roman" w:hAnsi="Times New Roman" w:cs="Times New Roman"/>
            <w:sz w:val="24"/>
            <w:szCs w:val="24"/>
          </w:rPr>
          <w:delText>)</w:delText>
        </w:r>
        <w:r w:rsidR="00CC532C" w:rsidRPr="00CC532C" w:rsidDel="0089038D">
          <w:rPr>
            <w:rFonts w:ascii="Times New Roman" w:hAnsi="Times New Roman" w:cs="Times New Roman"/>
            <w:sz w:val="24"/>
            <w:szCs w:val="24"/>
          </w:rPr>
          <w:delText>.</w:delText>
        </w:r>
        <w:r w:rsidR="000B19DF" w:rsidDel="0089038D">
          <w:rPr>
            <w:rFonts w:ascii="Times New Roman" w:hAnsi="Times New Roman" w:cs="Times New Roman"/>
            <w:sz w:val="24"/>
            <w:szCs w:val="24"/>
          </w:rPr>
          <w:delText xml:space="preserve"> </w:delText>
        </w:r>
      </w:del>
      <w:r w:rsidR="000B19DF">
        <w:rPr>
          <w:rFonts w:ascii="Times New Roman" w:hAnsi="Times New Roman" w:cs="Times New Roman"/>
          <w:sz w:val="24"/>
          <w:szCs w:val="24"/>
        </w:rPr>
        <w:t xml:space="preserve">There were significant differences in </w:t>
      </w:r>
      <w:ins w:id="35" w:author="KARRIN ELISE TENNANT" w:date="2023-01-02T16:22:00Z">
        <w:r w:rsidR="00731B4F">
          <w:rPr>
            <w:rFonts w:ascii="Times New Roman" w:hAnsi="Times New Roman" w:cs="Times New Roman"/>
            <w:sz w:val="24"/>
            <w:szCs w:val="24"/>
          </w:rPr>
          <w:t xml:space="preserve">whole tree </w:t>
        </w:r>
      </w:ins>
      <w:r w:rsidR="000B19DF">
        <w:rPr>
          <w:rFonts w:ascii="Times New Roman" w:hAnsi="Times New Roman" w:cs="Times New Roman"/>
          <w:sz w:val="24"/>
          <w:szCs w:val="24"/>
        </w:rPr>
        <w:t>leaf area</w:t>
      </w:r>
      <w:ins w:id="36" w:author="KARRIN ELISE TENNANT" w:date="2023-01-02T16:22:00Z">
        <w:r w:rsidR="00731B4F">
          <w:rPr>
            <w:rFonts w:ascii="Times New Roman" w:hAnsi="Times New Roman" w:cs="Times New Roman"/>
            <w:sz w:val="24"/>
            <w:szCs w:val="24"/>
          </w:rPr>
          <w:t>s</w:t>
        </w:r>
      </w:ins>
      <w:r w:rsidR="000B19DF">
        <w:rPr>
          <w:rFonts w:ascii="Times New Roman" w:hAnsi="Times New Roman" w:cs="Times New Roman"/>
          <w:sz w:val="24"/>
          <w:szCs w:val="24"/>
        </w:rPr>
        <w:t xml:space="preserve"> between all groups except </w:t>
      </w:r>
      <w:r w:rsidR="0010459C">
        <w:rPr>
          <w:rFonts w:ascii="Times New Roman" w:hAnsi="Times New Roman" w:cs="Times New Roman"/>
          <w:sz w:val="24"/>
          <w:szCs w:val="24"/>
        </w:rPr>
        <w:t xml:space="preserve">between the </w:t>
      </w:r>
      <w:r w:rsidR="005F4598">
        <w:rPr>
          <w:rFonts w:ascii="Times New Roman" w:hAnsi="Times New Roman" w:cs="Times New Roman"/>
          <w:sz w:val="24"/>
          <w:szCs w:val="24"/>
        </w:rPr>
        <w:t>intraspecific groups</w:t>
      </w:r>
      <w:r w:rsidR="00D24487">
        <w:rPr>
          <w:rFonts w:ascii="Times New Roman" w:hAnsi="Times New Roman" w:cs="Times New Roman"/>
          <w:sz w:val="24"/>
          <w:szCs w:val="24"/>
        </w:rPr>
        <w:t xml:space="preserve"> (</w:t>
      </w:r>
      <w:r w:rsidR="00567B3C" w:rsidRPr="0004193E">
        <w:rPr>
          <w:rFonts w:ascii="Times New Roman" w:hAnsi="Times New Roman" w:cs="Times New Roman"/>
          <w:i/>
          <w:iCs/>
          <w:sz w:val="24"/>
          <w:szCs w:val="24"/>
        </w:rPr>
        <w:t>p</w:t>
      </w:r>
      <w:r w:rsidR="00567B3C">
        <w:rPr>
          <w:rFonts w:ascii="Times New Roman" w:hAnsi="Times New Roman" w:cs="Times New Roman"/>
          <w:sz w:val="24"/>
          <w:szCs w:val="24"/>
        </w:rPr>
        <w:t xml:space="preserve">&lt;2 e-16; </w:t>
      </w:r>
      <w:r w:rsidR="00D24487">
        <w:rPr>
          <w:rFonts w:ascii="Times New Roman" w:hAnsi="Times New Roman" w:cs="Times New Roman"/>
          <w:sz w:val="24"/>
          <w:szCs w:val="24"/>
        </w:rPr>
        <w:t>Fig</w:t>
      </w:r>
      <w:r w:rsidR="005A68EC">
        <w:rPr>
          <w:rFonts w:ascii="Times New Roman" w:hAnsi="Times New Roman" w:cs="Times New Roman"/>
          <w:sz w:val="24"/>
          <w:szCs w:val="24"/>
        </w:rPr>
        <w:t>.</w:t>
      </w:r>
      <w:r w:rsidR="00D24487">
        <w:rPr>
          <w:rFonts w:ascii="Times New Roman" w:hAnsi="Times New Roman" w:cs="Times New Roman"/>
          <w:sz w:val="24"/>
          <w:szCs w:val="24"/>
        </w:rPr>
        <w:t xml:space="preserve"> S</w:t>
      </w:r>
      <w:r w:rsidR="00D12634">
        <w:rPr>
          <w:rFonts w:ascii="Times New Roman" w:hAnsi="Times New Roman" w:cs="Times New Roman"/>
          <w:sz w:val="24"/>
          <w:szCs w:val="24"/>
        </w:rPr>
        <w:t>5</w:t>
      </w:r>
      <w:r w:rsidR="00D24487">
        <w:rPr>
          <w:rFonts w:ascii="Times New Roman" w:hAnsi="Times New Roman" w:cs="Times New Roman"/>
          <w:sz w:val="24"/>
          <w:szCs w:val="24"/>
        </w:rPr>
        <w:t>)</w:t>
      </w:r>
      <w:r w:rsidR="005F4598">
        <w:rPr>
          <w:rFonts w:ascii="Times New Roman" w:hAnsi="Times New Roman" w:cs="Times New Roman"/>
          <w:sz w:val="24"/>
          <w:szCs w:val="24"/>
        </w:rPr>
        <w:t>.</w:t>
      </w:r>
      <w:r w:rsidR="00CC532C" w:rsidRPr="00CC532C">
        <w:rPr>
          <w:rFonts w:ascii="Times New Roman" w:hAnsi="Times New Roman" w:cs="Times New Roman"/>
          <w:sz w:val="24"/>
          <w:szCs w:val="24"/>
        </w:rPr>
        <w:t xml:space="preserve"> Solo cottonwoods had the largest average leaf areas with a mean of 0.552 m</w:t>
      </w:r>
      <w:r w:rsidR="00CC532C" w:rsidRPr="009714D4">
        <w:rPr>
          <w:rFonts w:ascii="Times New Roman" w:hAnsi="Times New Roman" w:cs="Times New Roman"/>
          <w:sz w:val="24"/>
          <w:szCs w:val="24"/>
          <w:vertAlign w:val="superscript"/>
        </w:rPr>
        <w:t>2</w:t>
      </w:r>
      <w:r w:rsidR="00CC532C" w:rsidRPr="00CC532C">
        <w:rPr>
          <w:rFonts w:ascii="Times New Roman" w:hAnsi="Times New Roman" w:cs="Times New Roman"/>
          <w:sz w:val="24"/>
          <w:szCs w:val="24"/>
        </w:rPr>
        <w:t>. C-X-C trees averaged 0.457 m</w:t>
      </w:r>
      <w:r w:rsidR="00CC532C" w:rsidRPr="00FB1492">
        <w:rPr>
          <w:rFonts w:ascii="Times New Roman" w:hAnsi="Times New Roman" w:cs="Times New Roman"/>
          <w:sz w:val="24"/>
          <w:szCs w:val="24"/>
          <w:vertAlign w:val="superscript"/>
        </w:rPr>
        <w:t>2</w:t>
      </w:r>
      <w:r w:rsidR="00CC532C" w:rsidRPr="00CC532C">
        <w:rPr>
          <w:rFonts w:ascii="Times New Roman" w:hAnsi="Times New Roman" w:cs="Times New Roman"/>
          <w:sz w:val="24"/>
          <w:szCs w:val="24"/>
        </w:rPr>
        <w:t>. C-C trees averaged 0.425 m</w:t>
      </w:r>
      <w:r w:rsidR="00CC532C" w:rsidRPr="00FB1492">
        <w:rPr>
          <w:rFonts w:ascii="Times New Roman" w:hAnsi="Times New Roman" w:cs="Times New Roman"/>
          <w:sz w:val="24"/>
          <w:szCs w:val="24"/>
          <w:vertAlign w:val="superscript"/>
        </w:rPr>
        <w:t>2</w:t>
      </w:r>
      <w:r w:rsidR="00CC532C" w:rsidRPr="00CC532C">
        <w:rPr>
          <w:rFonts w:ascii="Times New Roman" w:hAnsi="Times New Roman" w:cs="Times New Roman"/>
          <w:sz w:val="24"/>
          <w:szCs w:val="24"/>
        </w:rPr>
        <w:t>, and C-B cottonwoods had a mean leaf area of 0.137 m</w:t>
      </w:r>
      <w:r w:rsidR="00CC532C" w:rsidRPr="00FB1492">
        <w:rPr>
          <w:rFonts w:ascii="Times New Roman" w:hAnsi="Times New Roman" w:cs="Times New Roman"/>
          <w:sz w:val="24"/>
          <w:szCs w:val="24"/>
          <w:vertAlign w:val="superscript"/>
        </w:rPr>
        <w:t>2</w:t>
      </w:r>
      <w:r w:rsidR="00CC532C" w:rsidRPr="00CC532C">
        <w:rPr>
          <w:rFonts w:ascii="Times New Roman" w:hAnsi="Times New Roman" w:cs="Times New Roman"/>
          <w:sz w:val="24"/>
          <w:szCs w:val="24"/>
        </w:rPr>
        <w:t>.</w:t>
      </w:r>
    </w:p>
    <w:p w14:paraId="010639B1" w14:textId="7874ED37" w:rsidR="00CB44F7" w:rsidRDefault="00CC532C" w:rsidP="006031F3">
      <w:pPr>
        <w:spacing w:line="480" w:lineRule="auto"/>
        <w:ind w:firstLine="720"/>
        <w:rPr>
          <w:rFonts w:ascii="Times New Roman" w:hAnsi="Times New Roman" w:cs="Times New Roman"/>
          <w:sz w:val="24"/>
          <w:szCs w:val="24"/>
        </w:rPr>
      </w:pPr>
      <w:commentRangeStart w:id="37"/>
      <w:r w:rsidRPr="00CC532C">
        <w:rPr>
          <w:rFonts w:ascii="Times New Roman" w:hAnsi="Times New Roman" w:cs="Times New Roman"/>
          <w:sz w:val="24"/>
          <w:szCs w:val="24"/>
        </w:rPr>
        <w:t xml:space="preserve">Higher values of </w:t>
      </w:r>
      <w:proofErr w:type="spellStart"/>
      <w:r w:rsidR="008C51E4" w:rsidRPr="00A72590">
        <w:rPr>
          <w:rFonts w:ascii="Times New Roman" w:hAnsi="Times New Roman" w:cs="Times New Roman"/>
          <w:sz w:val="24"/>
          <w:szCs w:val="24"/>
        </w:rPr>
        <w:t>g</w:t>
      </w:r>
      <w:r w:rsidR="008C51E4"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w:t>
      </w:r>
      <w:r w:rsidR="00A54845">
        <w:rPr>
          <w:rFonts w:ascii="Times New Roman" w:hAnsi="Times New Roman" w:cs="Times New Roman"/>
          <w:sz w:val="24"/>
          <w:szCs w:val="24"/>
        </w:rPr>
        <w:t>were associated with</w:t>
      </w:r>
      <w:r w:rsidR="00ED6F83">
        <w:rPr>
          <w:rFonts w:ascii="Times New Roman" w:hAnsi="Times New Roman" w:cs="Times New Roman"/>
          <w:sz w:val="24"/>
          <w:szCs w:val="24"/>
        </w:rPr>
        <w:t xml:space="preserve"> </w:t>
      </w:r>
      <w:r w:rsidRPr="00CC532C">
        <w:rPr>
          <w:rFonts w:ascii="Times New Roman" w:hAnsi="Times New Roman" w:cs="Times New Roman"/>
          <w:sz w:val="24"/>
          <w:szCs w:val="24"/>
        </w:rPr>
        <w:t>higher midday assimilation rates for all planting groups except C-C, which showed a</w:t>
      </w:r>
      <w:r w:rsidR="00A1571E">
        <w:rPr>
          <w:rFonts w:ascii="Times New Roman" w:hAnsi="Times New Roman" w:cs="Times New Roman"/>
          <w:sz w:val="24"/>
          <w:szCs w:val="24"/>
        </w:rPr>
        <w:t xml:space="preserve"> non-significant</w:t>
      </w:r>
      <w:r w:rsidRPr="00CC532C">
        <w:rPr>
          <w:rFonts w:ascii="Times New Roman" w:hAnsi="Times New Roman" w:cs="Times New Roman"/>
          <w:sz w:val="24"/>
          <w:szCs w:val="24"/>
        </w:rPr>
        <w:t xml:space="preserve"> negative relationship</w:t>
      </w:r>
      <w:r w:rsidR="00A1571E">
        <w:rPr>
          <w:rFonts w:ascii="Times New Roman" w:hAnsi="Times New Roman" w:cs="Times New Roman"/>
          <w:sz w:val="24"/>
          <w:szCs w:val="24"/>
        </w:rPr>
        <w:t xml:space="preserve">, </w:t>
      </w:r>
      <w:r w:rsidR="00A54845">
        <w:rPr>
          <w:rFonts w:ascii="Times New Roman" w:hAnsi="Times New Roman" w:cs="Times New Roman"/>
          <w:sz w:val="24"/>
          <w:szCs w:val="24"/>
        </w:rPr>
        <w:t>although only the C-B relationship was statistical</w:t>
      </w:r>
      <w:r w:rsidR="008906E0">
        <w:rPr>
          <w:rFonts w:ascii="Times New Roman" w:hAnsi="Times New Roman" w:cs="Times New Roman"/>
          <w:sz w:val="24"/>
          <w:szCs w:val="24"/>
        </w:rPr>
        <w:t>l</w:t>
      </w:r>
      <w:r w:rsidR="00A54845">
        <w:rPr>
          <w:rFonts w:ascii="Times New Roman" w:hAnsi="Times New Roman" w:cs="Times New Roman"/>
          <w:sz w:val="24"/>
          <w:szCs w:val="24"/>
        </w:rPr>
        <w:t>y significant (</w:t>
      </w:r>
      <w:r w:rsidR="00A54845" w:rsidRPr="00F344ED">
        <w:rPr>
          <w:rFonts w:ascii="Times New Roman" w:hAnsi="Times New Roman" w:cs="Times New Roman"/>
          <w:i/>
          <w:iCs/>
          <w:sz w:val="24"/>
          <w:szCs w:val="24"/>
        </w:rPr>
        <w:t>p</w:t>
      </w:r>
      <w:r w:rsidR="00A54845">
        <w:rPr>
          <w:rFonts w:ascii="Times New Roman" w:hAnsi="Times New Roman" w:cs="Times New Roman"/>
          <w:sz w:val="24"/>
          <w:szCs w:val="24"/>
        </w:rPr>
        <w:t>=</w:t>
      </w:r>
      <w:r w:rsidR="00B965C0">
        <w:rPr>
          <w:rFonts w:ascii="Times New Roman" w:hAnsi="Times New Roman" w:cs="Times New Roman"/>
          <w:sz w:val="24"/>
          <w:szCs w:val="24"/>
        </w:rPr>
        <w:t>0.001</w:t>
      </w:r>
      <w:r w:rsidR="00A54845">
        <w:rPr>
          <w:rFonts w:ascii="Times New Roman" w:hAnsi="Times New Roman" w:cs="Times New Roman"/>
          <w:sz w:val="24"/>
          <w:szCs w:val="24"/>
        </w:rPr>
        <w:t>)</w:t>
      </w:r>
      <w:r w:rsidRPr="00CC532C">
        <w:rPr>
          <w:rFonts w:ascii="Times New Roman" w:hAnsi="Times New Roman" w:cs="Times New Roman"/>
          <w:sz w:val="24"/>
          <w:szCs w:val="24"/>
        </w:rPr>
        <w:t xml:space="preserve">. </w:t>
      </w:r>
      <w:commentRangeEnd w:id="37"/>
      <w:r w:rsidR="00750243">
        <w:rPr>
          <w:rStyle w:val="CommentReference"/>
        </w:rPr>
        <w:commentReference w:id="37"/>
      </w:r>
      <w:r w:rsidRPr="00CC532C">
        <w:rPr>
          <w:rFonts w:ascii="Times New Roman" w:hAnsi="Times New Roman" w:cs="Times New Roman"/>
          <w:sz w:val="24"/>
          <w:szCs w:val="24"/>
        </w:rPr>
        <w:t xml:space="preserve">Assimilation rates per mol m⁻² s⁻¹ of </w:t>
      </w:r>
      <w:proofErr w:type="spellStart"/>
      <w:r w:rsidR="008C51E4" w:rsidRPr="00A72590">
        <w:rPr>
          <w:rFonts w:ascii="Times New Roman" w:hAnsi="Times New Roman" w:cs="Times New Roman"/>
          <w:sz w:val="24"/>
          <w:szCs w:val="24"/>
        </w:rPr>
        <w:t>g</w:t>
      </w:r>
      <w:r w:rsidR="008C51E4" w:rsidRPr="007B196E">
        <w:rPr>
          <w:rFonts w:ascii="Times New Roman" w:hAnsi="Times New Roman" w:cs="Times New Roman"/>
          <w:sz w:val="24"/>
          <w:szCs w:val="24"/>
          <w:vertAlign w:val="subscript"/>
        </w:rPr>
        <w:t>sn</w:t>
      </w:r>
      <w:proofErr w:type="spellEnd"/>
      <w:r w:rsidRPr="00CC532C">
        <w:rPr>
          <w:rFonts w:ascii="Times New Roman" w:hAnsi="Times New Roman" w:cs="Times New Roman"/>
          <w:sz w:val="24"/>
          <w:szCs w:val="24"/>
        </w:rPr>
        <w:t xml:space="preserve"> were highest for C-B trees, followed by solo C, then C-X-C (Fi</w:t>
      </w:r>
      <w:r w:rsidR="006C09B1">
        <w:rPr>
          <w:rFonts w:ascii="Times New Roman" w:hAnsi="Times New Roman" w:cs="Times New Roman"/>
          <w:sz w:val="24"/>
          <w:szCs w:val="24"/>
        </w:rPr>
        <w:t>g</w:t>
      </w:r>
      <w:r w:rsidR="001B2268">
        <w:rPr>
          <w:rFonts w:ascii="Times New Roman" w:hAnsi="Times New Roman" w:cs="Times New Roman"/>
          <w:sz w:val="24"/>
          <w:szCs w:val="24"/>
        </w:rPr>
        <w:t>.</w:t>
      </w:r>
      <w:r w:rsidRPr="00CC532C">
        <w:rPr>
          <w:rFonts w:ascii="Times New Roman" w:hAnsi="Times New Roman" w:cs="Times New Roman"/>
          <w:sz w:val="24"/>
          <w:szCs w:val="24"/>
        </w:rPr>
        <w:t xml:space="preserve"> 3b). </w:t>
      </w:r>
      <w:r w:rsidR="00E12885">
        <w:rPr>
          <w:rFonts w:ascii="Times New Roman" w:hAnsi="Times New Roman" w:cs="Times New Roman"/>
          <w:sz w:val="24"/>
          <w:szCs w:val="24"/>
        </w:rPr>
        <w:t xml:space="preserve">To </w:t>
      </w:r>
      <w:r w:rsidR="00AA63F5">
        <w:rPr>
          <w:rFonts w:ascii="Times New Roman" w:hAnsi="Times New Roman" w:cs="Times New Roman"/>
          <w:sz w:val="24"/>
          <w:szCs w:val="24"/>
        </w:rPr>
        <w:t xml:space="preserve">evaluate rates of </w:t>
      </w:r>
      <w:proofErr w:type="spellStart"/>
      <w:r w:rsidR="00AA63F5">
        <w:rPr>
          <w:rFonts w:ascii="Times New Roman" w:hAnsi="Times New Roman" w:cs="Times New Roman"/>
          <w:sz w:val="24"/>
          <w:szCs w:val="24"/>
        </w:rPr>
        <w:t>g</w:t>
      </w:r>
      <w:r w:rsidR="00AA63F5" w:rsidRPr="00DA0DD8">
        <w:rPr>
          <w:rFonts w:ascii="Times New Roman" w:hAnsi="Times New Roman" w:cs="Times New Roman"/>
          <w:sz w:val="24"/>
          <w:szCs w:val="24"/>
          <w:vertAlign w:val="subscript"/>
        </w:rPr>
        <w:t>sn</w:t>
      </w:r>
      <w:proofErr w:type="spellEnd"/>
      <w:r w:rsidR="00AA63F5">
        <w:rPr>
          <w:rFonts w:ascii="Times New Roman" w:hAnsi="Times New Roman" w:cs="Times New Roman"/>
          <w:sz w:val="24"/>
          <w:szCs w:val="24"/>
        </w:rPr>
        <w:t xml:space="preserve"> proportional to daytime stomatal conductance (</w:t>
      </w:r>
      <w:proofErr w:type="spellStart"/>
      <w:r w:rsidR="00AA63F5">
        <w:rPr>
          <w:rFonts w:ascii="Times New Roman" w:hAnsi="Times New Roman" w:cs="Times New Roman"/>
          <w:sz w:val="24"/>
          <w:szCs w:val="24"/>
        </w:rPr>
        <w:t>g</w:t>
      </w:r>
      <w:r w:rsidR="00AA63F5" w:rsidRPr="00DA0DD8">
        <w:rPr>
          <w:rFonts w:ascii="Times New Roman" w:hAnsi="Times New Roman" w:cs="Times New Roman"/>
          <w:sz w:val="24"/>
          <w:szCs w:val="24"/>
          <w:vertAlign w:val="subscript"/>
        </w:rPr>
        <w:t>sd</w:t>
      </w:r>
      <w:proofErr w:type="spellEnd"/>
      <w:r w:rsidR="00AA63F5">
        <w:rPr>
          <w:rFonts w:ascii="Times New Roman" w:hAnsi="Times New Roman" w:cs="Times New Roman"/>
          <w:sz w:val="24"/>
          <w:szCs w:val="24"/>
        </w:rPr>
        <w:t>) rate</w:t>
      </w:r>
      <w:r w:rsidR="00000914">
        <w:rPr>
          <w:rFonts w:ascii="Times New Roman" w:hAnsi="Times New Roman" w:cs="Times New Roman"/>
          <w:sz w:val="24"/>
          <w:szCs w:val="24"/>
        </w:rPr>
        <w:t xml:space="preserve">s, </w:t>
      </w:r>
      <w:proofErr w:type="spellStart"/>
      <w:r w:rsidR="00000914">
        <w:rPr>
          <w:rFonts w:ascii="Times New Roman" w:hAnsi="Times New Roman" w:cs="Times New Roman"/>
          <w:sz w:val="24"/>
          <w:szCs w:val="24"/>
        </w:rPr>
        <w:t>g</w:t>
      </w:r>
      <w:r w:rsidR="00000914" w:rsidRPr="00DA0DD8">
        <w:rPr>
          <w:rFonts w:ascii="Times New Roman" w:hAnsi="Times New Roman" w:cs="Times New Roman"/>
          <w:sz w:val="24"/>
          <w:szCs w:val="24"/>
          <w:vertAlign w:val="subscript"/>
        </w:rPr>
        <w:t>sn</w:t>
      </w:r>
      <w:proofErr w:type="spellEnd"/>
      <w:r w:rsidR="00000914">
        <w:rPr>
          <w:rFonts w:ascii="Times New Roman" w:hAnsi="Times New Roman" w:cs="Times New Roman"/>
          <w:sz w:val="24"/>
          <w:szCs w:val="24"/>
        </w:rPr>
        <w:t xml:space="preserve"> measurements were divided by </w:t>
      </w:r>
      <w:r w:rsidR="00514AE5">
        <w:rPr>
          <w:rFonts w:ascii="Times New Roman" w:hAnsi="Times New Roman" w:cs="Times New Roman"/>
          <w:sz w:val="24"/>
          <w:szCs w:val="24"/>
        </w:rPr>
        <w:t xml:space="preserve">the </w:t>
      </w:r>
      <w:proofErr w:type="spellStart"/>
      <w:r w:rsidR="00514AE5">
        <w:rPr>
          <w:rFonts w:ascii="Times New Roman" w:hAnsi="Times New Roman" w:cs="Times New Roman"/>
          <w:sz w:val="24"/>
          <w:szCs w:val="24"/>
        </w:rPr>
        <w:t>g</w:t>
      </w:r>
      <w:r w:rsidR="00514AE5" w:rsidRPr="00DA0DD8">
        <w:rPr>
          <w:rFonts w:ascii="Times New Roman" w:hAnsi="Times New Roman" w:cs="Times New Roman"/>
          <w:sz w:val="24"/>
          <w:szCs w:val="24"/>
          <w:vertAlign w:val="subscript"/>
        </w:rPr>
        <w:t>sd</w:t>
      </w:r>
      <w:proofErr w:type="spellEnd"/>
      <w:r w:rsidR="00514AE5">
        <w:rPr>
          <w:rFonts w:ascii="Times New Roman" w:hAnsi="Times New Roman" w:cs="Times New Roman"/>
          <w:sz w:val="24"/>
          <w:szCs w:val="24"/>
        </w:rPr>
        <w:t xml:space="preserve"> measurement of the following day</w:t>
      </w:r>
      <w:r w:rsidR="00F96EAE">
        <w:rPr>
          <w:rFonts w:ascii="Times New Roman" w:hAnsi="Times New Roman" w:cs="Times New Roman"/>
          <w:sz w:val="24"/>
          <w:szCs w:val="24"/>
        </w:rPr>
        <w:t xml:space="preserve">. </w:t>
      </w:r>
      <w:r w:rsidR="00FB2E8A">
        <w:rPr>
          <w:rFonts w:ascii="Times New Roman" w:hAnsi="Times New Roman" w:cs="Times New Roman"/>
          <w:sz w:val="24"/>
          <w:szCs w:val="24"/>
        </w:rPr>
        <w:t xml:space="preserve">This variable was then compared to </w:t>
      </w:r>
      <w:r w:rsidR="001213C2">
        <w:rPr>
          <w:rFonts w:ascii="Times New Roman" w:hAnsi="Times New Roman" w:cs="Times New Roman"/>
          <w:sz w:val="24"/>
          <w:szCs w:val="24"/>
        </w:rPr>
        <w:t xml:space="preserve">midday assimilation rates, which resulted in a negative </w:t>
      </w:r>
      <w:r w:rsidR="00F3423D">
        <w:rPr>
          <w:rFonts w:ascii="Times New Roman" w:hAnsi="Times New Roman" w:cs="Times New Roman"/>
          <w:sz w:val="24"/>
          <w:szCs w:val="24"/>
        </w:rPr>
        <w:t>correlation for all planting groups</w:t>
      </w:r>
      <w:r w:rsidR="00D06903">
        <w:rPr>
          <w:rFonts w:ascii="Times New Roman" w:hAnsi="Times New Roman" w:cs="Times New Roman"/>
          <w:sz w:val="24"/>
          <w:szCs w:val="24"/>
        </w:rPr>
        <w:t xml:space="preserve"> (</w:t>
      </w:r>
      <w:r w:rsidR="00C636FD" w:rsidRPr="0004193E">
        <w:rPr>
          <w:rFonts w:ascii="Times New Roman" w:hAnsi="Times New Roman" w:cs="Times New Roman"/>
          <w:i/>
          <w:iCs/>
          <w:sz w:val="24"/>
          <w:szCs w:val="24"/>
        </w:rPr>
        <w:t>p</w:t>
      </w:r>
      <w:r w:rsidR="00C636FD">
        <w:rPr>
          <w:rFonts w:ascii="Times New Roman" w:hAnsi="Times New Roman" w:cs="Times New Roman"/>
          <w:sz w:val="24"/>
          <w:szCs w:val="24"/>
        </w:rPr>
        <w:t xml:space="preserve">&lt;2 e-16; </w:t>
      </w:r>
      <w:r w:rsidR="00D06903">
        <w:rPr>
          <w:rFonts w:ascii="Times New Roman" w:hAnsi="Times New Roman" w:cs="Times New Roman"/>
          <w:sz w:val="24"/>
          <w:szCs w:val="24"/>
        </w:rPr>
        <w:t>Fig</w:t>
      </w:r>
      <w:r w:rsidR="001B2268">
        <w:rPr>
          <w:rFonts w:ascii="Times New Roman" w:hAnsi="Times New Roman" w:cs="Times New Roman"/>
          <w:sz w:val="24"/>
          <w:szCs w:val="24"/>
        </w:rPr>
        <w:t>.</w:t>
      </w:r>
      <w:r w:rsidR="00D06903">
        <w:rPr>
          <w:rFonts w:ascii="Times New Roman" w:hAnsi="Times New Roman" w:cs="Times New Roman"/>
          <w:sz w:val="24"/>
          <w:szCs w:val="24"/>
        </w:rPr>
        <w:t xml:space="preserve"> S</w:t>
      </w:r>
      <w:r w:rsidR="00C636FD">
        <w:rPr>
          <w:rFonts w:ascii="Times New Roman" w:hAnsi="Times New Roman" w:cs="Times New Roman"/>
          <w:sz w:val="24"/>
          <w:szCs w:val="24"/>
        </w:rPr>
        <w:t>6</w:t>
      </w:r>
      <w:r w:rsidR="00D06903">
        <w:rPr>
          <w:rFonts w:ascii="Times New Roman" w:hAnsi="Times New Roman" w:cs="Times New Roman"/>
          <w:sz w:val="24"/>
          <w:szCs w:val="24"/>
        </w:rPr>
        <w:t>)</w:t>
      </w:r>
      <w:r w:rsidR="00F3423D">
        <w:rPr>
          <w:rFonts w:ascii="Times New Roman" w:hAnsi="Times New Roman" w:cs="Times New Roman"/>
          <w:sz w:val="24"/>
          <w:szCs w:val="24"/>
        </w:rPr>
        <w:t>.</w:t>
      </w:r>
    </w:p>
    <w:p w14:paraId="5523BF3E" w14:textId="1573A16C" w:rsidR="000D0EF2" w:rsidRPr="00B4522C" w:rsidRDefault="000D0EF2" w:rsidP="006031F3">
      <w:pPr>
        <w:spacing w:line="480" w:lineRule="auto"/>
        <w:rPr>
          <w:rFonts w:ascii="Times New Roman" w:hAnsi="Times New Roman" w:cs="Times New Roman"/>
          <w:i/>
          <w:iCs/>
          <w:sz w:val="24"/>
          <w:szCs w:val="24"/>
        </w:rPr>
      </w:pPr>
      <w:r w:rsidRPr="00B4522C">
        <w:rPr>
          <w:rFonts w:ascii="Times New Roman" w:hAnsi="Times New Roman" w:cs="Times New Roman"/>
          <w:i/>
          <w:iCs/>
          <w:sz w:val="24"/>
          <w:szCs w:val="24"/>
        </w:rPr>
        <w:t>Drought Tolerance</w:t>
      </w:r>
      <w:r w:rsidR="00526FB6">
        <w:rPr>
          <w:rFonts w:ascii="Times New Roman" w:hAnsi="Times New Roman" w:cs="Times New Roman"/>
          <w:i/>
          <w:iCs/>
          <w:sz w:val="24"/>
          <w:szCs w:val="24"/>
        </w:rPr>
        <w:t xml:space="preserve"> and Nighttime Transpiration </w:t>
      </w:r>
    </w:p>
    <w:p w14:paraId="2C7EC138" w14:textId="6CD6885A" w:rsidR="000D0EF2" w:rsidRPr="006B0273" w:rsidRDefault="004C38D0" w:rsidP="006031F3">
      <w:pPr>
        <w:spacing w:line="480" w:lineRule="auto"/>
        <w:ind w:firstLine="720"/>
        <w:rPr>
          <w:rFonts w:ascii="Times New Roman" w:hAnsi="Times New Roman" w:cs="Times New Roman"/>
          <w:sz w:val="24"/>
          <w:szCs w:val="24"/>
        </w:rPr>
      </w:pPr>
      <w:ins w:id="38" w:author="KARRIN ELISE TENNANT" w:date="2022-12-22T13:08:00Z">
        <w:r w:rsidRPr="000D0EF2" w:rsidDel="004C38D0">
          <w:rPr>
            <w:rFonts w:ascii="Times New Roman" w:hAnsi="Times New Roman" w:cs="Times New Roman"/>
            <w:sz w:val="24"/>
            <w:szCs w:val="24"/>
          </w:rPr>
          <w:t xml:space="preserve"> </w:t>
        </w:r>
      </w:ins>
      <w:commentRangeStart w:id="39"/>
      <w:del w:id="40" w:author="KARRIN ELISE TENNANT" w:date="2022-12-22T13:08:00Z">
        <w:r w:rsidR="000D0EF2" w:rsidRPr="000D0EF2" w:rsidDel="004C38D0">
          <w:rPr>
            <w:rFonts w:ascii="Times New Roman" w:hAnsi="Times New Roman" w:cs="Times New Roman"/>
            <w:sz w:val="24"/>
            <w:szCs w:val="24"/>
          </w:rPr>
          <w:delText>Competitive trees that increased g</w:delText>
        </w:r>
        <w:r w:rsidR="000D0EF2" w:rsidRPr="00B4522C" w:rsidDel="004C38D0">
          <w:rPr>
            <w:rFonts w:ascii="Times New Roman" w:hAnsi="Times New Roman" w:cs="Times New Roman"/>
            <w:sz w:val="24"/>
            <w:szCs w:val="24"/>
            <w:vertAlign w:val="subscript"/>
          </w:rPr>
          <w:delText>sn</w:delText>
        </w:r>
        <w:r w:rsidR="000D0EF2" w:rsidRPr="000D0EF2" w:rsidDel="004C38D0">
          <w:rPr>
            <w:rFonts w:ascii="Times New Roman" w:hAnsi="Times New Roman" w:cs="Times New Roman"/>
            <w:sz w:val="24"/>
            <w:szCs w:val="24"/>
          </w:rPr>
          <w:delText xml:space="preserve"> more responsively to the drought treatment over time tended to have less extreme water potentials. This pattern was opposite in the noncompetitive solo C trees, where higher rates of g</w:delText>
        </w:r>
        <w:r w:rsidR="000D0EF2" w:rsidRPr="00B4522C" w:rsidDel="004C38D0">
          <w:rPr>
            <w:rFonts w:ascii="Times New Roman" w:hAnsi="Times New Roman" w:cs="Times New Roman"/>
            <w:sz w:val="24"/>
            <w:szCs w:val="24"/>
            <w:vertAlign w:val="subscript"/>
          </w:rPr>
          <w:delText>sn</w:delText>
        </w:r>
        <w:r w:rsidR="000D0EF2" w:rsidRPr="000D0EF2" w:rsidDel="004C38D0">
          <w:rPr>
            <w:rFonts w:ascii="Times New Roman" w:hAnsi="Times New Roman" w:cs="Times New Roman"/>
            <w:sz w:val="24"/>
            <w:szCs w:val="24"/>
          </w:rPr>
          <w:delText xml:space="preserve"> increase over time showed less extreme water potentials </w:delText>
        </w:r>
        <w:commentRangeEnd w:id="39"/>
        <w:r w:rsidDel="004C38D0">
          <w:rPr>
            <w:rStyle w:val="CommentReference"/>
          </w:rPr>
          <w:commentReference w:id="39"/>
        </w:r>
      </w:del>
      <w:r w:rsidR="000D0EF2" w:rsidRPr="000D0EF2">
        <w:rPr>
          <w:rFonts w:ascii="Times New Roman" w:hAnsi="Times New Roman" w:cs="Times New Roman"/>
          <w:sz w:val="24"/>
          <w:szCs w:val="24"/>
        </w:rPr>
        <w:t>(</w:t>
      </w:r>
      <w:r w:rsidR="00F656AF" w:rsidRPr="00024CA4">
        <w:rPr>
          <w:rFonts w:ascii="Times New Roman" w:hAnsi="Times New Roman" w:cs="Times New Roman"/>
          <w:i/>
          <w:iCs/>
          <w:sz w:val="24"/>
          <w:szCs w:val="24"/>
        </w:rPr>
        <w:t>p</w:t>
      </w:r>
      <w:r w:rsidR="00F656AF">
        <w:rPr>
          <w:rFonts w:ascii="Times New Roman" w:hAnsi="Times New Roman" w:cs="Times New Roman"/>
          <w:sz w:val="24"/>
          <w:szCs w:val="24"/>
        </w:rPr>
        <w:t>=</w:t>
      </w:r>
      <w:r w:rsidR="00075637">
        <w:rPr>
          <w:rFonts w:ascii="Times New Roman" w:hAnsi="Times New Roman" w:cs="Times New Roman"/>
          <w:sz w:val="24"/>
          <w:szCs w:val="24"/>
        </w:rPr>
        <w:t>0.027</w:t>
      </w:r>
      <w:r w:rsidR="00A54845">
        <w:rPr>
          <w:rFonts w:ascii="Times New Roman" w:hAnsi="Times New Roman" w:cs="Times New Roman"/>
          <w:sz w:val="24"/>
          <w:szCs w:val="24"/>
        </w:rPr>
        <w:t xml:space="preserve"> for the full mixed effects model</w:t>
      </w:r>
      <w:r w:rsidR="00075637">
        <w:rPr>
          <w:rFonts w:ascii="Times New Roman" w:hAnsi="Times New Roman" w:cs="Times New Roman"/>
          <w:sz w:val="24"/>
          <w:szCs w:val="24"/>
        </w:rPr>
        <w:t xml:space="preserve">; </w:t>
      </w:r>
      <w:r w:rsidR="000D0EF2" w:rsidRPr="000D0EF2">
        <w:rPr>
          <w:rFonts w:ascii="Times New Roman" w:hAnsi="Times New Roman" w:cs="Times New Roman"/>
          <w:sz w:val="24"/>
          <w:szCs w:val="24"/>
        </w:rPr>
        <w:t>Fig</w:t>
      </w:r>
      <w:r w:rsidR="00D845C2">
        <w:rPr>
          <w:rFonts w:ascii="Times New Roman" w:hAnsi="Times New Roman" w:cs="Times New Roman"/>
          <w:sz w:val="24"/>
          <w:szCs w:val="24"/>
        </w:rPr>
        <w:t>.</w:t>
      </w:r>
      <w:r w:rsidR="00A53437">
        <w:rPr>
          <w:rFonts w:ascii="Times New Roman" w:hAnsi="Times New Roman" w:cs="Times New Roman"/>
          <w:sz w:val="24"/>
          <w:szCs w:val="24"/>
        </w:rPr>
        <w:t xml:space="preserve"> 4a</w:t>
      </w:r>
      <w:r w:rsidR="000D0EF2" w:rsidRPr="000D0EF2">
        <w:rPr>
          <w:rFonts w:ascii="Times New Roman" w:hAnsi="Times New Roman" w:cs="Times New Roman"/>
          <w:sz w:val="24"/>
          <w:szCs w:val="24"/>
        </w:rPr>
        <w:t>).</w:t>
      </w:r>
      <w:r w:rsidR="00E0701A">
        <w:rPr>
          <w:rFonts w:ascii="Times New Roman" w:hAnsi="Times New Roman" w:cs="Times New Roman"/>
          <w:sz w:val="24"/>
          <w:szCs w:val="24"/>
        </w:rPr>
        <w:t xml:space="preserve"> However, this relationship was not significant for any </w:t>
      </w:r>
      <w:r w:rsidR="00A54845">
        <w:rPr>
          <w:rFonts w:ascii="Times New Roman" w:hAnsi="Times New Roman" w:cs="Times New Roman"/>
          <w:sz w:val="24"/>
          <w:szCs w:val="24"/>
        </w:rPr>
        <w:t xml:space="preserve">individual </w:t>
      </w:r>
      <w:r w:rsidR="00E0701A">
        <w:rPr>
          <w:rFonts w:ascii="Times New Roman" w:hAnsi="Times New Roman" w:cs="Times New Roman"/>
          <w:sz w:val="24"/>
          <w:szCs w:val="24"/>
        </w:rPr>
        <w:t xml:space="preserve">planting group (C </w:t>
      </w:r>
      <w:r w:rsidR="00E0701A" w:rsidRPr="00024CA4">
        <w:rPr>
          <w:rFonts w:ascii="Times New Roman" w:hAnsi="Times New Roman" w:cs="Times New Roman"/>
          <w:i/>
          <w:iCs/>
          <w:sz w:val="24"/>
          <w:szCs w:val="24"/>
        </w:rPr>
        <w:t>p</w:t>
      </w:r>
      <w:r w:rsidR="00E0701A">
        <w:rPr>
          <w:rFonts w:ascii="Times New Roman" w:hAnsi="Times New Roman" w:cs="Times New Roman"/>
          <w:sz w:val="24"/>
          <w:szCs w:val="24"/>
        </w:rPr>
        <w:t>=</w:t>
      </w:r>
      <w:r w:rsidR="00E549D0">
        <w:rPr>
          <w:rFonts w:ascii="Times New Roman" w:hAnsi="Times New Roman" w:cs="Times New Roman"/>
          <w:sz w:val="24"/>
          <w:szCs w:val="24"/>
        </w:rPr>
        <w:t xml:space="preserve">0.688; C-C </w:t>
      </w:r>
      <w:r w:rsidR="00E549D0" w:rsidRPr="00024CA4">
        <w:rPr>
          <w:rFonts w:ascii="Times New Roman" w:hAnsi="Times New Roman" w:cs="Times New Roman"/>
          <w:i/>
          <w:iCs/>
          <w:sz w:val="24"/>
          <w:szCs w:val="24"/>
        </w:rPr>
        <w:lastRenderedPageBreak/>
        <w:t>p</w:t>
      </w:r>
      <w:r w:rsidR="00E549D0">
        <w:rPr>
          <w:rFonts w:ascii="Times New Roman" w:hAnsi="Times New Roman" w:cs="Times New Roman"/>
          <w:sz w:val="24"/>
          <w:szCs w:val="24"/>
        </w:rPr>
        <w:t xml:space="preserve">=0.065; C-X-C </w:t>
      </w:r>
      <w:r w:rsidR="00E549D0" w:rsidRPr="00024CA4">
        <w:rPr>
          <w:rFonts w:ascii="Times New Roman" w:hAnsi="Times New Roman" w:cs="Times New Roman"/>
          <w:i/>
          <w:iCs/>
          <w:sz w:val="24"/>
          <w:szCs w:val="24"/>
        </w:rPr>
        <w:t>p</w:t>
      </w:r>
      <w:r w:rsidR="00E549D0">
        <w:rPr>
          <w:rFonts w:ascii="Times New Roman" w:hAnsi="Times New Roman" w:cs="Times New Roman"/>
          <w:sz w:val="24"/>
          <w:szCs w:val="24"/>
        </w:rPr>
        <w:t>=</w:t>
      </w:r>
      <w:r w:rsidR="00097B63">
        <w:rPr>
          <w:rFonts w:ascii="Times New Roman" w:hAnsi="Times New Roman" w:cs="Times New Roman"/>
          <w:sz w:val="24"/>
          <w:szCs w:val="24"/>
        </w:rPr>
        <w:t xml:space="preserve">0.844; C-B </w:t>
      </w:r>
      <w:r w:rsidR="00097B63" w:rsidRPr="00024CA4">
        <w:rPr>
          <w:rFonts w:ascii="Times New Roman" w:hAnsi="Times New Roman" w:cs="Times New Roman"/>
          <w:i/>
          <w:iCs/>
          <w:sz w:val="24"/>
          <w:szCs w:val="24"/>
        </w:rPr>
        <w:t>p</w:t>
      </w:r>
      <w:r w:rsidR="00097B63">
        <w:rPr>
          <w:rFonts w:ascii="Times New Roman" w:hAnsi="Times New Roman" w:cs="Times New Roman"/>
          <w:sz w:val="24"/>
          <w:szCs w:val="24"/>
        </w:rPr>
        <w:t>=0.413).</w:t>
      </w:r>
      <w:r w:rsidR="00526FB6">
        <w:rPr>
          <w:rFonts w:ascii="Times New Roman" w:hAnsi="Times New Roman" w:cs="Times New Roman"/>
          <w:sz w:val="24"/>
          <w:szCs w:val="24"/>
        </w:rPr>
        <w:t xml:space="preserve"> </w:t>
      </w:r>
      <w:r w:rsidR="000D0EF2" w:rsidRPr="000D0EF2">
        <w:rPr>
          <w:rFonts w:ascii="Times New Roman" w:hAnsi="Times New Roman" w:cs="Times New Roman"/>
          <w:sz w:val="24"/>
          <w:szCs w:val="24"/>
        </w:rPr>
        <w:t>On every sampling day, the nighttime transpiration rates were substantial, averaging 36.7% of daytime transpiration rates. Of the trees’ total transpiration, 21.6% occurred at night. Nighttime transpiration as a proportion of total transpiration for each planting group ranked as follows from greatest to least: C-B &gt; C-X-C &gt; C-C &gt; C</w:t>
      </w:r>
      <w:r w:rsidR="00327EF5">
        <w:rPr>
          <w:rFonts w:ascii="Times New Roman" w:hAnsi="Times New Roman" w:cs="Times New Roman"/>
          <w:sz w:val="24"/>
          <w:szCs w:val="24"/>
        </w:rPr>
        <w:t xml:space="preserve"> (Fig</w:t>
      </w:r>
      <w:r w:rsidR="00D845C2">
        <w:rPr>
          <w:rFonts w:ascii="Times New Roman" w:hAnsi="Times New Roman" w:cs="Times New Roman"/>
          <w:sz w:val="24"/>
          <w:szCs w:val="24"/>
        </w:rPr>
        <w:t>.</w:t>
      </w:r>
      <w:r w:rsidR="007D1435">
        <w:rPr>
          <w:rFonts w:ascii="Times New Roman" w:hAnsi="Times New Roman" w:cs="Times New Roman"/>
          <w:sz w:val="24"/>
          <w:szCs w:val="24"/>
        </w:rPr>
        <w:t xml:space="preserve"> 4b</w:t>
      </w:r>
      <w:r w:rsidR="00327EF5">
        <w:rPr>
          <w:rFonts w:ascii="Times New Roman" w:hAnsi="Times New Roman" w:cs="Times New Roman"/>
          <w:sz w:val="24"/>
          <w:szCs w:val="24"/>
        </w:rPr>
        <w:t>)</w:t>
      </w:r>
      <w:r w:rsidR="000D0EF2" w:rsidRPr="000D0EF2">
        <w:rPr>
          <w:rFonts w:ascii="Times New Roman" w:hAnsi="Times New Roman" w:cs="Times New Roman"/>
          <w:sz w:val="24"/>
          <w:szCs w:val="24"/>
        </w:rPr>
        <w:t xml:space="preserve">. </w:t>
      </w:r>
    </w:p>
    <w:p w14:paraId="6C0F3A1B" w14:textId="37A81374" w:rsidR="006B0273" w:rsidRPr="006B0273" w:rsidDel="00D85701" w:rsidRDefault="006B0273" w:rsidP="006031F3">
      <w:pPr>
        <w:spacing w:line="480" w:lineRule="auto"/>
        <w:rPr>
          <w:del w:id="41" w:author="KARRIN ELISE TENNANT" w:date="2023-01-03T23:19:00Z"/>
          <w:rFonts w:ascii="Times New Roman" w:hAnsi="Times New Roman" w:cs="Times New Roman"/>
          <w:i/>
          <w:iCs/>
          <w:sz w:val="24"/>
          <w:szCs w:val="24"/>
        </w:rPr>
      </w:pPr>
      <w:del w:id="42" w:author="KARRIN ELISE TENNANT" w:date="2023-01-03T23:19:00Z">
        <w:r w:rsidRPr="006B0273" w:rsidDel="00D85701">
          <w:rPr>
            <w:rFonts w:ascii="Times New Roman" w:hAnsi="Times New Roman" w:cs="Times New Roman"/>
            <w:i/>
            <w:iCs/>
            <w:sz w:val="24"/>
            <w:szCs w:val="24"/>
          </w:rPr>
          <w:delText>Hydraulic Redistribution</w:delText>
        </w:r>
        <w:r w:rsidR="00526FB6" w:rsidDel="00D85701">
          <w:rPr>
            <w:rFonts w:ascii="Times New Roman" w:hAnsi="Times New Roman" w:cs="Times New Roman"/>
            <w:i/>
            <w:iCs/>
            <w:sz w:val="24"/>
            <w:szCs w:val="24"/>
          </w:rPr>
          <w:delText xml:space="preserve"> Pulse Experiment</w:delText>
        </w:r>
      </w:del>
    </w:p>
    <w:p w14:paraId="35CD104A" w14:textId="57230A7B" w:rsidR="006B0273" w:rsidDel="00D85701" w:rsidRDefault="00526FB6" w:rsidP="006031F3">
      <w:pPr>
        <w:spacing w:line="480" w:lineRule="auto"/>
        <w:ind w:firstLine="720"/>
        <w:rPr>
          <w:del w:id="43" w:author="KARRIN ELISE TENNANT" w:date="2023-01-03T23:19:00Z"/>
          <w:rFonts w:ascii="Times New Roman" w:hAnsi="Times New Roman" w:cs="Times New Roman"/>
          <w:sz w:val="24"/>
          <w:szCs w:val="24"/>
        </w:rPr>
      </w:pPr>
      <w:del w:id="44" w:author="KARRIN ELISE TENNANT" w:date="2023-01-03T23:19:00Z">
        <w:r w:rsidDel="00D85701">
          <w:rPr>
            <w:rFonts w:ascii="Times New Roman" w:hAnsi="Times New Roman" w:cs="Times New Roman"/>
            <w:sz w:val="24"/>
            <w:szCs w:val="24"/>
          </w:rPr>
          <w:delText>After the isotope label pulse, i</w:delText>
        </w:r>
        <w:r w:rsidR="006B0273" w:rsidRPr="006B0273" w:rsidDel="00D85701">
          <w:rPr>
            <w:rFonts w:ascii="Times New Roman" w:hAnsi="Times New Roman" w:cs="Times New Roman"/>
            <w:sz w:val="24"/>
            <w:szCs w:val="24"/>
          </w:rPr>
          <w:delText xml:space="preserve">sotopic enrichment was </w:delText>
        </w:r>
        <w:r w:rsidR="00A54845" w:rsidDel="00D85701">
          <w:rPr>
            <w:rFonts w:ascii="Times New Roman" w:hAnsi="Times New Roman" w:cs="Times New Roman"/>
            <w:sz w:val="24"/>
            <w:szCs w:val="24"/>
          </w:rPr>
          <w:delText xml:space="preserve">surprisingly </w:delText>
        </w:r>
        <w:r w:rsidR="006B0273" w:rsidRPr="006B0273" w:rsidDel="00D85701">
          <w:rPr>
            <w:rFonts w:ascii="Times New Roman" w:hAnsi="Times New Roman" w:cs="Times New Roman"/>
            <w:sz w:val="24"/>
            <w:szCs w:val="24"/>
          </w:rPr>
          <w:delText xml:space="preserve">negligible in all soil </w:delText>
        </w:r>
        <w:r w:rsidR="00082390" w:rsidRPr="006B0273" w:rsidDel="00D85701">
          <w:rPr>
            <w:rFonts w:ascii="Times New Roman" w:hAnsi="Times New Roman" w:cs="Times New Roman"/>
            <w:sz w:val="24"/>
            <w:szCs w:val="24"/>
          </w:rPr>
          <w:delText>samples,</w:delText>
        </w:r>
        <w:r w:rsidR="00A54845" w:rsidDel="00D85701">
          <w:rPr>
            <w:rFonts w:ascii="Times New Roman" w:hAnsi="Times New Roman" w:cs="Times New Roman"/>
            <w:sz w:val="24"/>
            <w:szCs w:val="24"/>
          </w:rPr>
          <w:delText xml:space="preserve"> but h</w:delText>
        </w:r>
        <w:r w:rsidR="006B0273" w:rsidRPr="006B0273" w:rsidDel="00D85701">
          <w:rPr>
            <w:rFonts w:ascii="Times New Roman" w:hAnsi="Times New Roman" w:cs="Times New Roman"/>
            <w:sz w:val="24"/>
            <w:szCs w:val="24"/>
          </w:rPr>
          <w:delText xml:space="preserve">ydrogen isotope ratios </w:delText>
        </w:r>
        <w:r w:rsidR="00A54845" w:rsidDel="00D85701">
          <w:rPr>
            <w:rFonts w:ascii="Times New Roman" w:hAnsi="Times New Roman" w:cs="Times New Roman"/>
            <w:sz w:val="24"/>
            <w:szCs w:val="24"/>
          </w:rPr>
          <w:delText xml:space="preserve">did </w:delText>
        </w:r>
        <w:r w:rsidR="006B0273" w:rsidRPr="006B0273" w:rsidDel="00D85701">
          <w:rPr>
            <w:rFonts w:ascii="Times New Roman" w:hAnsi="Times New Roman" w:cs="Times New Roman"/>
            <w:sz w:val="24"/>
            <w:szCs w:val="24"/>
          </w:rPr>
          <w:delText>indicate that enrichment occurred in all leaf samples</w:delText>
        </w:r>
        <w:r w:rsidDel="00D85701">
          <w:rPr>
            <w:rFonts w:ascii="Times New Roman" w:hAnsi="Times New Roman" w:cs="Times New Roman"/>
            <w:sz w:val="24"/>
            <w:szCs w:val="24"/>
          </w:rPr>
          <w:delText xml:space="preserve"> in time periods following the initial label pulse</w:delText>
        </w:r>
        <w:r w:rsidR="006B0273" w:rsidRPr="006B0273" w:rsidDel="00D85701">
          <w:rPr>
            <w:rFonts w:ascii="Times New Roman" w:hAnsi="Times New Roman" w:cs="Times New Roman"/>
            <w:sz w:val="24"/>
            <w:szCs w:val="24"/>
          </w:rPr>
          <w:delText>. Peak enrichment of leaf water occurred during the 12-hour sampling period for 7 of the 10 sampled trees</w:delText>
        </w:r>
        <w:r w:rsidDel="00D85701">
          <w:rPr>
            <w:rFonts w:ascii="Times New Roman" w:hAnsi="Times New Roman" w:cs="Times New Roman"/>
            <w:sz w:val="24"/>
            <w:szCs w:val="24"/>
          </w:rPr>
          <w:delText>, indicating that rapid hydraulic redistribution was occurring in these pots</w:delText>
        </w:r>
        <w:r w:rsidR="006B0273" w:rsidRPr="006B0273" w:rsidDel="00D85701">
          <w:rPr>
            <w:rFonts w:ascii="Times New Roman" w:hAnsi="Times New Roman" w:cs="Times New Roman"/>
            <w:sz w:val="24"/>
            <w:szCs w:val="24"/>
          </w:rPr>
          <w:delText xml:space="preserve"> (Fig</w:delText>
        </w:r>
        <w:r w:rsidR="00D845C2" w:rsidDel="00D85701">
          <w:rPr>
            <w:rFonts w:ascii="Times New Roman" w:hAnsi="Times New Roman" w:cs="Times New Roman"/>
            <w:sz w:val="24"/>
            <w:szCs w:val="24"/>
          </w:rPr>
          <w:delText>.</w:delText>
        </w:r>
        <w:r w:rsidR="001A1CE8" w:rsidDel="00D85701">
          <w:rPr>
            <w:rFonts w:ascii="Times New Roman" w:hAnsi="Times New Roman" w:cs="Times New Roman"/>
            <w:sz w:val="24"/>
            <w:szCs w:val="24"/>
          </w:rPr>
          <w:delText xml:space="preserve"> 5</w:delText>
        </w:r>
        <w:r w:rsidR="006B0273" w:rsidRPr="006B0273" w:rsidDel="00D85701">
          <w:rPr>
            <w:rFonts w:ascii="Times New Roman" w:hAnsi="Times New Roman" w:cs="Times New Roman"/>
            <w:sz w:val="24"/>
            <w:szCs w:val="24"/>
          </w:rPr>
          <w:delText xml:space="preserve">). </w:delText>
        </w:r>
        <w:r w:rsidRPr="006B0273" w:rsidDel="00D85701">
          <w:rPr>
            <w:rFonts w:ascii="Times New Roman" w:hAnsi="Times New Roman" w:cs="Times New Roman"/>
            <w:sz w:val="24"/>
            <w:szCs w:val="24"/>
          </w:rPr>
          <w:delText xml:space="preserve">“Water pull” by the sampled tree from the isotopically labeled tree was quantified by dividing the difference between amount of water transpired per second by the distance between trees. </w:delText>
        </w:r>
        <w:r w:rsidR="006B0273" w:rsidRPr="006B0273" w:rsidDel="00D85701">
          <w:rPr>
            <w:rFonts w:ascii="Times New Roman" w:hAnsi="Times New Roman" w:cs="Times New Roman"/>
            <w:sz w:val="24"/>
            <w:szCs w:val="24"/>
          </w:rPr>
          <w:delText>No relationship was found between strength of water pull and time to maximum leaf water enrichment</w:delText>
        </w:r>
        <w:r w:rsidR="00803A78" w:rsidDel="00D85701">
          <w:rPr>
            <w:rFonts w:ascii="Times New Roman" w:hAnsi="Times New Roman" w:cs="Times New Roman"/>
            <w:sz w:val="24"/>
            <w:szCs w:val="24"/>
          </w:rPr>
          <w:delText xml:space="preserve"> (</w:delText>
        </w:r>
        <w:r w:rsidR="00803A78" w:rsidRPr="00FF0B66" w:rsidDel="00D85701">
          <w:rPr>
            <w:rFonts w:ascii="Times New Roman" w:hAnsi="Times New Roman" w:cs="Times New Roman"/>
            <w:i/>
            <w:iCs/>
            <w:sz w:val="24"/>
            <w:szCs w:val="24"/>
          </w:rPr>
          <w:delText>p</w:delText>
        </w:r>
        <w:r w:rsidR="00803A78" w:rsidDel="00D85701">
          <w:rPr>
            <w:rFonts w:ascii="Times New Roman" w:hAnsi="Times New Roman" w:cs="Times New Roman"/>
            <w:sz w:val="24"/>
            <w:szCs w:val="24"/>
          </w:rPr>
          <w:delText>=0.616)</w:delText>
        </w:r>
        <w:r w:rsidR="006B0273" w:rsidRPr="006B0273" w:rsidDel="00D85701">
          <w:rPr>
            <w:rFonts w:ascii="Times New Roman" w:hAnsi="Times New Roman" w:cs="Times New Roman"/>
            <w:sz w:val="24"/>
            <w:szCs w:val="24"/>
          </w:rPr>
          <w:delText>, nor was there a relationship between water pull and level of leaf enrichment</w:delText>
        </w:r>
        <w:r w:rsidR="003B234F" w:rsidDel="00D85701">
          <w:rPr>
            <w:rFonts w:ascii="Times New Roman" w:hAnsi="Times New Roman" w:cs="Times New Roman"/>
            <w:sz w:val="24"/>
            <w:szCs w:val="24"/>
          </w:rPr>
          <w:delText xml:space="preserve"> (</w:delText>
        </w:r>
        <w:r w:rsidR="003B234F" w:rsidRPr="00FF0B66" w:rsidDel="00D85701">
          <w:rPr>
            <w:rFonts w:ascii="Times New Roman" w:hAnsi="Times New Roman" w:cs="Times New Roman"/>
            <w:i/>
            <w:iCs/>
            <w:sz w:val="24"/>
            <w:szCs w:val="24"/>
          </w:rPr>
          <w:delText>p</w:delText>
        </w:r>
        <w:r w:rsidR="003B234F" w:rsidDel="00D85701">
          <w:rPr>
            <w:rFonts w:ascii="Times New Roman" w:hAnsi="Times New Roman" w:cs="Times New Roman"/>
            <w:sz w:val="24"/>
            <w:szCs w:val="24"/>
          </w:rPr>
          <w:delText>=</w:delText>
        </w:r>
        <w:r w:rsidR="00A40E4E" w:rsidDel="00D85701">
          <w:rPr>
            <w:rFonts w:ascii="Times New Roman" w:hAnsi="Times New Roman" w:cs="Times New Roman"/>
            <w:sz w:val="24"/>
            <w:szCs w:val="24"/>
          </w:rPr>
          <w:delText>0.102; Fig</w:delText>
        </w:r>
        <w:r w:rsidR="00F72010" w:rsidDel="00D85701">
          <w:rPr>
            <w:rFonts w:ascii="Times New Roman" w:hAnsi="Times New Roman" w:cs="Times New Roman"/>
            <w:sz w:val="24"/>
            <w:szCs w:val="24"/>
          </w:rPr>
          <w:delText>.</w:delText>
        </w:r>
        <w:r w:rsidR="00A40E4E" w:rsidDel="00D85701">
          <w:rPr>
            <w:rFonts w:ascii="Times New Roman" w:hAnsi="Times New Roman" w:cs="Times New Roman"/>
            <w:sz w:val="24"/>
            <w:szCs w:val="24"/>
          </w:rPr>
          <w:delText xml:space="preserve"> S</w:delText>
        </w:r>
        <w:r w:rsidR="00F72010" w:rsidDel="00D85701">
          <w:rPr>
            <w:rFonts w:ascii="Times New Roman" w:hAnsi="Times New Roman" w:cs="Times New Roman"/>
            <w:sz w:val="24"/>
            <w:szCs w:val="24"/>
          </w:rPr>
          <w:delText>7</w:delText>
        </w:r>
        <w:r w:rsidR="00A40E4E" w:rsidDel="00D85701">
          <w:rPr>
            <w:rFonts w:ascii="Times New Roman" w:hAnsi="Times New Roman" w:cs="Times New Roman"/>
            <w:sz w:val="24"/>
            <w:szCs w:val="24"/>
          </w:rPr>
          <w:delText>)</w:delText>
        </w:r>
        <w:r w:rsidR="006B0273" w:rsidRPr="006B0273" w:rsidDel="00D85701">
          <w:rPr>
            <w:rFonts w:ascii="Times New Roman" w:hAnsi="Times New Roman" w:cs="Times New Roman"/>
            <w:sz w:val="24"/>
            <w:szCs w:val="24"/>
          </w:rPr>
          <w:delText>.</w:delText>
        </w:r>
      </w:del>
    </w:p>
    <w:p w14:paraId="135ECE7B" w14:textId="6CCD84CC" w:rsidR="00601772" w:rsidRDefault="00601772" w:rsidP="006031F3">
      <w:pPr>
        <w:spacing w:line="480" w:lineRule="auto"/>
        <w:rPr>
          <w:rFonts w:ascii="Times New Roman" w:hAnsi="Times New Roman" w:cs="Times New Roman"/>
          <w:sz w:val="24"/>
          <w:szCs w:val="24"/>
        </w:rPr>
      </w:pPr>
    </w:p>
    <w:p w14:paraId="6EAFFA90" w14:textId="213AE808" w:rsidR="00601772" w:rsidRPr="00DD255C" w:rsidRDefault="00601772" w:rsidP="006031F3">
      <w:pPr>
        <w:spacing w:line="480" w:lineRule="auto"/>
        <w:rPr>
          <w:rFonts w:ascii="Times New Roman" w:hAnsi="Times New Roman" w:cs="Times New Roman"/>
          <w:b/>
          <w:bCs/>
          <w:sz w:val="24"/>
          <w:szCs w:val="24"/>
        </w:rPr>
      </w:pPr>
      <w:r w:rsidRPr="00DD255C">
        <w:rPr>
          <w:rFonts w:ascii="Times New Roman" w:hAnsi="Times New Roman" w:cs="Times New Roman"/>
          <w:b/>
          <w:bCs/>
          <w:sz w:val="24"/>
          <w:szCs w:val="24"/>
        </w:rPr>
        <w:t>D</w:t>
      </w:r>
      <w:r w:rsidR="00DD255C" w:rsidRPr="00DD255C">
        <w:rPr>
          <w:rFonts w:ascii="Times New Roman" w:hAnsi="Times New Roman" w:cs="Times New Roman"/>
          <w:b/>
          <w:bCs/>
          <w:sz w:val="24"/>
          <w:szCs w:val="24"/>
        </w:rPr>
        <w:t>iscussion</w:t>
      </w:r>
    </w:p>
    <w:p w14:paraId="01D84909" w14:textId="0EC19BE2" w:rsidR="00A26074" w:rsidRPr="003B7320" w:rsidRDefault="00A26074" w:rsidP="006031F3">
      <w:pPr>
        <w:spacing w:line="480" w:lineRule="auto"/>
        <w:ind w:firstLine="720"/>
        <w:rPr>
          <w:rFonts w:ascii="Times New Roman" w:hAnsi="Times New Roman" w:cs="Times New Roman"/>
          <w:sz w:val="24"/>
          <w:szCs w:val="24"/>
        </w:rPr>
      </w:pPr>
      <w:bookmarkStart w:id="45" w:name="_Hlk97843978"/>
      <w:r>
        <w:rPr>
          <w:rFonts w:ascii="Times New Roman" w:hAnsi="Times New Roman" w:cs="Times New Roman"/>
          <w:bCs/>
          <w:sz w:val="24"/>
          <w:szCs w:val="24"/>
        </w:rPr>
        <w:t xml:space="preserve">We tested here the role of how belowground competition for water affects nighttime stomatal conductance in a model tree species. We found that </w:t>
      </w:r>
      <w:proofErr w:type="spellStart"/>
      <w:r>
        <w:rPr>
          <w:rFonts w:ascii="Times New Roman" w:hAnsi="Times New Roman" w:cs="Times New Roman"/>
          <w:bCs/>
          <w:sz w:val="24"/>
          <w:szCs w:val="24"/>
        </w:rPr>
        <w:t>g</w:t>
      </w:r>
      <w:r w:rsidRPr="00B57B57">
        <w:rPr>
          <w:rFonts w:ascii="Times New Roman" w:hAnsi="Times New Roman" w:cs="Times New Roman"/>
          <w:bCs/>
          <w:sz w:val="24"/>
          <w:szCs w:val="24"/>
          <w:vertAlign w:val="subscript"/>
        </w:rPr>
        <w:t>sn</w:t>
      </w:r>
      <w:proofErr w:type="spellEnd"/>
      <w:r>
        <w:rPr>
          <w:rFonts w:ascii="Times New Roman" w:hAnsi="Times New Roman" w:cs="Times New Roman"/>
          <w:bCs/>
          <w:sz w:val="24"/>
          <w:szCs w:val="24"/>
        </w:rPr>
        <w:t xml:space="preserve"> tended to increase in competitive planting groups, although the </w:t>
      </w:r>
      <w:r w:rsidRPr="008E3179">
        <w:rPr>
          <w:rFonts w:ascii="Times New Roman" w:hAnsi="Times New Roman" w:cs="Times New Roman"/>
          <w:bCs/>
          <w:sz w:val="24"/>
          <w:szCs w:val="24"/>
        </w:rPr>
        <w:t xml:space="preserve">relationship was not linear with competition strength because </w:t>
      </w:r>
      <w:proofErr w:type="spellStart"/>
      <w:r w:rsidRPr="008E3179">
        <w:rPr>
          <w:rFonts w:ascii="Times New Roman" w:hAnsi="Times New Roman" w:cs="Times New Roman"/>
          <w:sz w:val="24"/>
          <w:szCs w:val="24"/>
        </w:rPr>
        <w:t>g</w:t>
      </w:r>
      <w:r w:rsidRPr="008E3179">
        <w:rPr>
          <w:rFonts w:ascii="Times New Roman" w:hAnsi="Times New Roman" w:cs="Times New Roman"/>
          <w:sz w:val="24"/>
          <w:szCs w:val="24"/>
          <w:vertAlign w:val="subscript"/>
        </w:rPr>
        <w:t>sn</w:t>
      </w:r>
      <w:proofErr w:type="spellEnd"/>
      <w:r w:rsidRPr="008E3179">
        <w:rPr>
          <w:rFonts w:ascii="Times New Roman" w:hAnsi="Times New Roman" w:cs="Times New Roman"/>
          <w:sz w:val="24"/>
          <w:szCs w:val="24"/>
        </w:rPr>
        <w:t xml:space="preserve"> </w:t>
      </w:r>
      <w:r w:rsidRPr="008E3179">
        <w:rPr>
          <w:rFonts w:ascii="Times New Roman" w:hAnsi="Times New Roman" w:cs="Times New Roman"/>
          <w:bCs/>
          <w:sz w:val="24"/>
          <w:szCs w:val="24"/>
        </w:rPr>
        <w:t xml:space="preserve">tended to be highest in intermediate strengths of </w:t>
      </w:r>
      <w:r w:rsidRPr="008E3179">
        <w:rPr>
          <w:rFonts w:ascii="Times New Roman" w:hAnsi="Times New Roman" w:cs="Times New Roman"/>
          <w:bCs/>
          <w:sz w:val="24"/>
          <w:szCs w:val="24"/>
        </w:rPr>
        <w:lastRenderedPageBreak/>
        <w:t>competition.</w:t>
      </w:r>
      <w:r>
        <w:rPr>
          <w:rFonts w:ascii="Times New Roman" w:hAnsi="Times New Roman" w:cs="Times New Roman"/>
          <w:bCs/>
          <w:sz w:val="24"/>
          <w:szCs w:val="24"/>
        </w:rPr>
        <w:t xml:space="preserve"> Counterintuitively, we found that decreasing water availability tended to increase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with the strongest increases also apparent in intermediate competition groups (Fig. 2a, Fig. S4). Finally, we observed some evidence linking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to carbon uptake benefits, but limited evidence connecting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to</w:t>
      </w:r>
      <w:del w:id="46" w:author="KARRIN ELISE TENNANT" w:date="2023-01-03T23:20:00Z">
        <w:r w:rsidDel="00DF78E9">
          <w:rPr>
            <w:rFonts w:ascii="Times New Roman" w:hAnsi="Times New Roman" w:cs="Times New Roman"/>
            <w:sz w:val="24"/>
            <w:szCs w:val="24"/>
          </w:rPr>
          <w:delText xml:space="preserve"> growth or levels of isotopically-quantified hydraulic redistribution</w:delText>
        </w:r>
      </w:del>
      <w:r>
        <w:rPr>
          <w:rFonts w:ascii="Times New Roman" w:hAnsi="Times New Roman" w:cs="Times New Roman"/>
          <w:sz w:val="24"/>
          <w:szCs w:val="24"/>
        </w:rPr>
        <w:t xml:space="preserve">. We conclude that competition very likely influenced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but extreme levels of competition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the C-B treatment) may have overwhelmed our hypothesized linear expected gradient of increasing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with increasing competition.  </w:t>
      </w:r>
    </w:p>
    <w:p w14:paraId="61769291" w14:textId="1832FD06" w:rsidR="00A26074" w:rsidRDefault="00A26074" w:rsidP="006031F3">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 </w:t>
      </w:r>
      <w:r w:rsidRPr="00601772">
        <w:rPr>
          <w:rFonts w:ascii="Times New Roman" w:hAnsi="Times New Roman" w:cs="Times New Roman"/>
          <w:sz w:val="24"/>
          <w:szCs w:val="24"/>
        </w:rPr>
        <w:t xml:space="preserve">Intraspecific and interspecific trees’ average nighttime stomatal </w:t>
      </w:r>
      <w:proofErr w:type="spellStart"/>
      <w:r w:rsidRPr="00601772">
        <w:rPr>
          <w:rFonts w:ascii="Times New Roman" w:hAnsi="Times New Roman" w:cs="Times New Roman"/>
          <w:sz w:val="24"/>
          <w:szCs w:val="24"/>
        </w:rPr>
        <w:t>conductances</w:t>
      </w:r>
      <w:proofErr w:type="spellEnd"/>
      <w:r w:rsidRPr="00601772">
        <w:rPr>
          <w:rFonts w:ascii="Times New Roman" w:hAnsi="Times New Roman" w:cs="Times New Roman"/>
          <w:sz w:val="24"/>
          <w:szCs w:val="24"/>
        </w:rPr>
        <w:t xml:space="preserve"> diverged </w:t>
      </w:r>
      <w:r>
        <w:rPr>
          <w:rFonts w:ascii="Times New Roman" w:hAnsi="Times New Roman" w:cs="Times New Roman"/>
          <w:sz w:val="24"/>
          <w:szCs w:val="24"/>
        </w:rPr>
        <w:t xml:space="preserve">from </w:t>
      </w:r>
      <w:r w:rsidRPr="00601772">
        <w:rPr>
          <w:rFonts w:ascii="Times New Roman" w:hAnsi="Times New Roman" w:cs="Times New Roman"/>
          <w:sz w:val="24"/>
          <w:szCs w:val="24"/>
        </w:rPr>
        <w:t>those of the solo C group even without substantial water stress (Fig</w:t>
      </w:r>
      <w:r>
        <w:rPr>
          <w:rFonts w:ascii="Times New Roman" w:hAnsi="Times New Roman" w:cs="Times New Roman"/>
          <w:sz w:val="24"/>
          <w:szCs w:val="24"/>
        </w:rPr>
        <w:t>.</w:t>
      </w:r>
      <w:r w:rsidRPr="00601772">
        <w:rPr>
          <w:rFonts w:ascii="Times New Roman" w:hAnsi="Times New Roman" w:cs="Times New Roman"/>
          <w:sz w:val="24"/>
          <w:szCs w:val="24"/>
        </w:rPr>
        <w:t xml:space="preserve"> 1). These patterns were conserved as water stress increased throughout the experiment. The significant difference between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ranges</w:t>
      </w:r>
      <w:r>
        <w:rPr>
          <w:rFonts w:ascii="Times New Roman" w:hAnsi="Times New Roman" w:cs="Times New Roman"/>
          <w:sz w:val="24"/>
          <w:szCs w:val="24"/>
        </w:rPr>
        <w:t xml:space="preserve"> of the interspecific and intraspecific trees</w:t>
      </w:r>
      <w:r w:rsidRPr="00601772">
        <w:rPr>
          <w:rFonts w:ascii="Times New Roman" w:hAnsi="Times New Roman" w:cs="Times New Roman"/>
          <w:sz w:val="24"/>
          <w:szCs w:val="24"/>
        </w:rPr>
        <w:t xml:space="preserve"> indicates that competition type did factor into stomatal behavior. However, contrary to the hypothesized expectation that plants subject to the most competition would have the highest nighttime stomatal </w:t>
      </w:r>
      <w:proofErr w:type="spellStart"/>
      <w:r w:rsidRPr="00601772">
        <w:rPr>
          <w:rFonts w:ascii="Times New Roman" w:hAnsi="Times New Roman" w:cs="Times New Roman"/>
          <w:sz w:val="24"/>
          <w:szCs w:val="24"/>
        </w:rPr>
        <w:t>conductances</w:t>
      </w:r>
      <w:proofErr w:type="spellEnd"/>
      <w:r w:rsidRPr="00601772">
        <w:rPr>
          <w:rFonts w:ascii="Times New Roman" w:hAnsi="Times New Roman" w:cs="Times New Roman"/>
          <w:sz w:val="24"/>
          <w:szCs w:val="24"/>
        </w:rPr>
        <w:t xml:space="preserve">, average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ranges did not </w:t>
      </w:r>
      <w:r>
        <w:rPr>
          <w:rFonts w:ascii="Times New Roman" w:hAnsi="Times New Roman" w:cs="Times New Roman"/>
          <w:sz w:val="24"/>
          <w:szCs w:val="24"/>
        </w:rPr>
        <w:t>directly map to</w:t>
      </w:r>
      <w:r w:rsidRPr="00601772">
        <w:rPr>
          <w:rFonts w:ascii="Times New Roman" w:hAnsi="Times New Roman" w:cs="Times New Roman"/>
          <w:sz w:val="24"/>
          <w:szCs w:val="24"/>
        </w:rPr>
        <w:t xml:space="preserve"> the competition indices for each planting group.</w:t>
      </w:r>
      <w:r>
        <w:rPr>
          <w:rFonts w:ascii="Times New Roman" w:hAnsi="Times New Roman" w:cs="Times New Roman"/>
          <w:sz w:val="24"/>
          <w:szCs w:val="24"/>
        </w:rPr>
        <w:t xml:space="preserve"> Perhaps counterintuitively, the </w:t>
      </w:r>
      <w:r w:rsidRPr="00601772">
        <w:rPr>
          <w:rFonts w:ascii="Times New Roman" w:hAnsi="Times New Roman" w:cs="Times New Roman"/>
          <w:sz w:val="24"/>
          <w:szCs w:val="24"/>
        </w:rPr>
        <w:t xml:space="preserve">C-B cottonwoods showed the lowest rates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of the cottonwoods. </w:t>
      </w:r>
      <w:r>
        <w:rPr>
          <w:rFonts w:ascii="Times New Roman" w:hAnsi="Times New Roman" w:cs="Times New Roman"/>
          <w:sz w:val="24"/>
          <w:szCs w:val="24"/>
        </w:rPr>
        <w:t>We hypothesize that this may be because</w:t>
      </w:r>
      <w:r w:rsidRPr="00601772">
        <w:rPr>
          <w:rFonts w:ascii="Times New Roman" w:hAnsi="Times New Roman" w:cs="Times New Roman"/>
          <w:sz w:val="24"/>
          <w:szCs w:val="24"/>
        </w:rPr>
        <w:t xml:space="preserve"> their birch competitors had exceptionally high leaf areas </w:t>
      </w:r>
      <w:r>
        <w:rPr>
          <w:rFonts w:ascii="Times New Roman" w:hAnsi="Times New Roman" w:cs="Times New Roman"/>
          <w:sz w:val="24"/>
          <w:szCs w:val="24"/>
        </w:rPr>
        <w:t xml:space="preserve">that may have resulted in substantial above-ground competition for light </w:t>
      </w:r>
      <w:r w:rsidRPr="00601772">
        <w:rPr>
          <w:rFonts w:ascii="Times New Roman" w:hAnsi="Times New Roman" w:cs="Times New Roman"/>
          <w:sz w:val="24"/>
          <w:szCs w:val="24"/>
        </w:rPr>
        <w:t xml:space="preserve">and </w:t>
      </w:r>
      <w:r>
        <w:rPr>
          <w:rFonts w:ascii="Times New Roman" w:hAnsi="Times New Roman" w:cs="Times New Roman"/>
          <w:sz w:val="24"/>
          <w:szCs w:val="24"/>
        </w:rPr>
        <w:t xml:space="preserve">high </w:t>
      </w:r>
      <w:r w:rsidRPr="00601772">
        <w:rPr>
          <w:rFonts w:ascii="Times New Roman" w:hAnsi="Times New Roman" w:cs="Times New Roman"/>
          <w:sz w:val="24"/>
          <w:szCs w:val="24"/>
        </w:rPr>
        <w:t xml:space="preserve">daytime water use that led to </w:t>
      </w:r>
      <w:r>
        <w:rPr>
          <w:rFonts w:ascii="Times New Roman" w:hAnsi="Times New Roman" w:cs="Times New Roman"/>
          <w:sz w:val="24"/>
          <w:szCs w:val="24"/>
        </w:rPr>
        <w:t xml:space="preserve">persistent </w:t>
      </w:r>
      <w:r w:rsidRPr="00601772">
        <w:rPr>
          <w:rFonts w:ascii="Times New Roman" w:hAnsi="Times New Roman" w:cs="Times New Roman"/>
          <w:sz w:val="24"/>
          <w:szCs w:val="24"/>
        </w:rPr>
        <w:t>extreme water stress</w:t>
      </w:r>
      <w:r>
        <w:rPr>
          <w:rFonts w:ascii="Times New Roman" w:hAnsi="Times New Roman" w:cs="Times New Roman"/>
          <w:sz w:val="24"/>
          <w:szCs w:val="24"/>
        </w:rPr>
        <w:t xml:space="preserve"> (as opposed to moderate water stress induced in most treatments by the end of the drought)</w:t>
      </w:r>
      <w:r w:rsidRPr="00601772">
        <w:rPr>
          <w:rFonts w:ascii="Times New Roman" w:hAnsi="Times New Roman" w:cs="Times New Roman"/>
          <w:sz w:val="24"/>
          <w:szCs w:val="24"/>
        </w:rPr>
        <w:t xml:space="preserve">, as indicated by their low levels of soil moisture and high rates of mortality in the last 2 weeks of the experiment. The C-B cottonwoods </w:t>
      </w:r>
      <w:r>
        <w:rPr>
          <w:rFonts w:ascii="Times New Roman" w:hAnsi="Times New Roman" w:cs="Times New Roman"/>
          <w:sz w:val="24"/>
          <w:szCs w:val="24"/>
        </w:rPr>
        <w:t xml:space="preserve">may have </w:t>
      </w:r>
      <w:r w:rsidRPr="00601772">
        <w:rPr>
          <w:rFonts w:ascii="Times New Roman" w:hAnsi="Times New Roman" w:cs="Times New Roman"/>
          <w:sz w:val="24"/>
          <w:szCs w:val="24"/>
        </w:rPr>
        <w:t xml:space="preserve">thus had very small amounts of water in the </w:t>
      </w:r>
      <w:r>
        <w:rPr>
          <w:rFonts w:ascii="Times New Roman" w:hAnsi="Times New Roman" w:cs="Times New Roman"/>
          <w:sz w:val="24"/>
          <w:szCs w:val="24"/>
        </w:rPr>
        <w:t>root zone</w:t>
      </w:r>
      <w:r w:rsidRPr="00601772">
        <w:rPr>
          <w:rFonts w:ascii="Times New Roman" w:hAnsi="Times New Roman" w:cs="Times New Roman"/>
          <w:sz w:val="24"/>
          <w:szCs w:val="24"/>
        </w:rPr>
        <w:t xml:space="preserve"> and closed their stomata more at night to limit water loss</w:t>
      </w:r>
      <w:r>
        <w:rPr>
          <w:rFonts w:ascii="Times New Roman" w:hAnsi="Times New Roman" w:cs="Times New Roman"/>
          <w:sz w:val="24"/>
          <w:szCs w:val="24"/>
        </w:rPr>
        <w:t xml:space="preserve">, consistent with nighttime stomatal closure </w:t>
      </w:r>
      <w:r>
        <w:rPr>
          <w:rFonts w:ascii="Times New Roman" w:hAnsi="Times New Roman" w:cs="Times New Roman"/>
          <w:sz w:val="24"/>
          <w:szCs w:val="24"/>
        </w:rPr>
        <w:lastRenderedPageBreak/>
        <w:t xml:space="preserve">during extreme water loss reported elsewhere (Ogle </w:t>
      </w:r>
      <w:r w:rsidRPr="006B34C3">
        <w:rPr>
          <w:rFonts w:ascii="Times New Roman" w:hAnsi="Times New Roman" w:cs="Times New Roman"/>
          <w:i/>
          <w:sz w:val="24"/>
          <w:szCs w:val="24"/>
        </w:rPr>
        <w:t>et al.</w:t>
      </w:r>
      <w:r>
        <w:rPr>
          <w:rFonts w:ascii="Times New Roman" w:hAnsi="Times New Roman" w:cs="Times New Roman"/>
          <w:sz w:val="24"/>
          <w:szCs w:val="24"/>
        </w:rPr>
        <w:t xml:space="preserve"> 2012)</w:t>
      </w:r>
      <w:r w:rsidRPr="00601772">
        <w:rPr>
          <w:rFonts w:ascii="Times New Roman" w:hAnsi="Times New Roman" w:cs="Times New Roman"/>
          <w:sz w:val="24"/>
          <w:szCs w:val="24"/>
        </w:rPr>
        <w:t>.</w:t>
      </w:r>
      <w:r>
        <w:rPr>
          <w:rFonts w:ascii="Times New Roman" w:hAnsi="Times New Roman" w:cs="Times New Roman"/>
          <w:sz w:val="24"/>
          <w:szCs w:val="24"/>
        </w:rPr>
        <w:t xml:space="preserve"> This result indicates that there may be an upper limit of competition where the effects of light competition and severe water stress drive lower </w:t>
      </w:r>
      <w:proofErr w:type="spellStart"/>
      <w:r>
        <w:rPr>
          <w:rFonts w:ascii="Times New Roman" w:hAnsi="Times New Roman" w:cs="Times New Roman"/>
          <w:sz w:val="24"/>
          <w:szCs w:val="24"/>
        </w:rPr>
        <w:t>g</w:t>
      </w:r>
      <w:r w:rsidRPr="00DA19CB">
        <w:rPr>
          <w:rFonts w:ascii="Times New Roman" w:hAnsi="Times New Roman" w:cs="Times New Roman"/>
          <w:sz w:val="24"/>
          <w:szCs w:val="24"/>
          <w:vertAlign w:val="subscript"/>
        </w:rPr>
        <w:t>sn</w:t>
      </w:r>
      <w:proofErr w:type="spellEnd"/>
      <w:r>
        <w:rPr>
          <w:rFonts w:ascii="Times New Roman" w:hAnsi="Times New Roman" w:cs="Times New Roman"/>
          <w:sz w:val="24"/>
          <w:szCs w:val="24"/>
        </w:rPr>
        <w:t>.</w:t>
      </w:r>
    </w:p>
    <w:p w14:paraId="1CE1BCA4" w14:textId="77777777" w:rsidR="00A26074" w:rsidRPr="00601772" w:rsidRDefault="00A26074" w:rsidP="006031F3">
      <w:pPr>
        <w:spacing w:line="480" w:lineRule="auto"/>
        <w:ind w:firstLine="720"/>
        <w:rPr>
          <w:rFonts w:ascii="Times New Roman" w:hAnsi="Times New Roman" w:cs="Times New Roman"/>
          <w:sz w:val="24"/>
          <w:szCs w:val="24"/>
        </w:rPr>
      </w:pPr>
      <w:r w:rsidRPr="00601772">
        <w:rPr>
          <w:rFonts w:ascii="Times New Roman" w:hAnsi="Times New Roman" w:cs="Times New Roman"/>
          <w:sz w:val="24"/>
          <w:szCs w:val="24"/>
        </w:rPr>
        <w:t xml:space="preserve">The </w:t>
      </w:r>
      <w:r>
        <w:rPr>
          <w:rFonts w:ascii="Times New Roman" w:hAnsi="Times New Roman" w:cs="Times New Roman"/>
          <w:sz w:val="24"/>
          <w:szCs w:val="24"/>
        </w:rPr>
        <w:t>progressive</w:t>
      </w:r>
      <w:r w:rsidRPr="00601772">
        <w:rPr>
          <w:rFonts w:ascii="Times New Roman" w:hAnsi="Times New Roman" w:cs="Times New Roman"/>
          <w:sz w:val="24"/>
          <w:szCs w:val="24"/>
        </w:rPr>
        <w:t xml:space="preserve"> drought treatment illustrated the divergent behaviors of the different planting groups with respect to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When compared to solo cottonwoods, interspecific and intraspecific competitive groups all increased in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at greater rates over the course of the drought treatment (Fig</w:t>
      </w:r>
      <w:r>
        <w:rPr>
          <w:rFonts w:ascii="Times New Roman" w:hAnsi="Times New Roman" w:cs="Times New Roman"/>
          <w:sz w:val="24"/>
          <w:szCs w:val="24"/>
        </w:rPr>
        <w:t>.</w:t>
      </w:r>
      <w:r w:rsidRPr="00601772">
        <w:rPr>
          <w:rFonts w:ascii="Times New Roman" w:hAnsi="Times New Roman" w:cs="Times New Roman"/>
          <w:sz w:val="24"/>
          <w:szCs w:val="24"/>
        </w:rPr>
        <w:t xml:space="preserve"> 2</w:t>
      </w:r>
      <w:r>
        <w:rPr>
          <w:rFonts w:ascii="Times New Roman" w:hAnsi="Times New Roman" w:cs="Times New Roman"/>
          <w:sz w:val="24"/>
          <w:szCs w:val="24"/>
        </w:rPr>
        <w:t>a</w:t>
      </w:r>
      <w:r w:rsidRPr="00601772">
        <w:rPr>
          <w:rFonts w:ascii="Times New Roman" w:hAnsi="Times New Roman" w:cs="Times New Roman"/>
          <w:sz w:val="24"/>
          <w:szCs w:val="24"/>
        </w:rPr>
        <w:t>). This suggests that nighttime stomatal conductance may be an adaptive behavior that is responsive to soil moisture content</w:t>
      </w:r>
      <w:r>
        <w:rPr>
          <w:rFonts w:ascii="Times New Roman" w:hAnsi="Times New Roman" w:cs="Times New Roman"/>
          <w:sz w:val="24"/>
          <w:szCs w:val="24"/>
        </w:rPr>
        <w:t xml:space="preserve"> (Ogle </w:t>
      </w:r>
      <w:r w:rsidRPr="0078610A">
        <w:rPr>
          <w:rFonts w:ascii="Times New Roman" w:hAnsi="Times New Roman" w:cs="Times New Roman"/>
          <w:i/>
          <w:sz w:val="24"/>
          <w:szCs w:val="24"/>
        </w:rPr>
        <w:t>et al.</w:t>
      </w:r>
      <w:r>
        <w:rPr>
          <w:rFonts w:ascii="Times New Roman" w:hAnsi="Times New Roman" w:cs="Times New Roman"/>
          <w:sz w:val="24"/>
          <w:szCs w:val="24"/>
        </w:rPr>
        <w:t xml:space="preserve"> 2012)</w:t>
      </w:r>
      <w:r w:rsidRPr="00601772">
        <w:rPr>
          <w:rFonts w:ascii="Times New Roman" w:hAnsi="Times New Roman" w:cs="Times New Roman"/>
          <w:sz w:val="24"/>
          <w:szCs w:val="24"/>
        </w:rPr>
        <w:t xml:space="preserve">. Although all competitive trees increased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more than the noncompetitive trees, trees planted in weak intraspecific competition (C-X-C) responded to decreasing water availability by increasing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at greater rates than trees under stronger competition for water in the root zone, counter to what was expected. This suggests that there may be an “intermediate” level of competition or root zone partitioning where elevated nocturnal stomatal conductance as a method of water sequestration is optimal. Compared to the other planting groups, the C-X-C planting group </w:t>
      </w:r>
      <w:r>
        <w:rPr>
          <w:rFonts w:ascii="Times New Roman" w:hAnsi="Times New Roman" w:cs="Times New Roman"/>
          <w:sz w:val="24"/>
          <w:szCs w:val="24"/>
        </w:rPr>
        <w:t>substantially</w:t>
      </w:r>
      <w:r w:rsidRPr="00601772">
        <w:rPr>
          <w:rFonts w:ascii="Times New Roman" w:hAnsi="Times New Roman" w:cs="Times New Roman"/>
          <w:sz w:val="24"/>
          <w:szCs w:val="24"/>
        </w:rPr>
        <w:t xml:space="preserve"> increased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as predawn soil moisture decreased. </w:t>
      </w:r>
    </w:p>
    <w:p w14:paraId="1B0EA2A4" w14:textId="634B42B9" w:rsidR="00A26074" w:rsidRDefault="00A26074" w:rsidP="006031F3">
      <w:pPr>
        <w:spacing w:line="480" w:lineRule="auto"/>
        <w:ind w:firstLine="720"/>
        <w:rPr>
          <w:rFonts w:ascii="Times New Roman" w:hAnsi="Times New Roman" w:cs="Times New Roman"/>
          <w:sz w:val="24"/>
          <w:szCs w:val="24"/>
        </w:rPr>
      </w:pPr>
      <w:r w:rsidRPr="00601772">
        <w:rPr>
          <w:rFonts w:ascii="Times New Roman" w:hAnsi="Times New Roman" w:cs="Times New Roman"/>
          <w:sz w:val="24"/>
          <w:szCs w:val="24"/>
        </w:rPr>
        <w:t xml:space="preserve">The </w:t>
      </w:r>
      <w:del w:id="47" w:author="KARRIN ELISE TENNANT" w:date="2022-12-22T13:09:00Z">
        <w:r w:rsidRPr="00601772" w:rsidDel="00D229CC">
          <w:rPr>
            <w:rFonts w:ascii="Times New Roman" w:hAnsi="Times New Roman" w:cs="Times New Roman"/>
            <w:sz w:val="24"/>
            <w:szCs w:val="24"/>
          </w:rPr>
          <w:delText>low</w:delText>
        </w:r>
        <w:r w:rsidDel="00D229CC">
          <w:rPr>
            <w:rFonts w:ascii="Times New Roman" w:hAnsi="Times New Roman" w:cs="Times New Roman"/>
            <w:sz w:val="24"/>
            <w:szCs w:val="24"/>
          </w:rPr>
          <w:delText>er</w:delText>
        </w:r>
        <w:r w:rsidRPr="00601772" w:rsidDel="00D229CC">
          <w:rPr>
            <w:rFonts w:ascii="Times New Roman" w:hAnsi="Times New Roman" w:cs="Times New Roman"/>
            <w:sz w:val="24"/>
            <w:szCs w:val="24"/>
          </w:rPr>
          <w:delText xml:space="preserve"> </w:delText>
        </w:r>
      </w:del>
      <w:ins w:id="48" w:author="KARRIN ELISE TENNANT" w:date="2022-12-22T13:09:00Z">
        <w:r w:rsidR="00D229CC">
          <w:rPr>
            <w:rFonts w:ascii="Times New Roman" w:hAnsi="Times New Roman" w:cs="Times New Roman"/>
            <w:sz w:val="24"/>
            <w:szCs w:val="24"/>
          </w:rPr>
          <w:t>smaller</w:t>
        </w:r>
        <w:r w:rsidR="00D229CC" w:rsidRPr="00601772">
          <w:rPr>
            <w:rFonts w:ascii="Times New Roman" w:hAnsi="Times New Roman" w:cs="Times New Roman"/>
            <w:sz w:val="24"/>
            <w:szCs w:val="24"/>
          </w:rPr>
          <w:t xml:space="preserve"> </w:t>
        </w:r>
      </w:ins>
      <w:r w:rsidRPr="00601772">
        <w:rPr>
          <w:rFonts w:ascii="Times New Roman" w:hAnsi="Times New Roman" w:cs="Times New Roman"/>
          <w:sz w:val="24"/>
          <w:szCs w:val="24"/>
        </w:rPr>
        <w:t xml:space="preserve">increases in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found in planting groups under strong competitive pressure could </w:t>
      </w:r>
      <w:r>
        <w:rPr>
          <w:rFonts w:ascii="Times New Roman" w:hAnsi="Times New Roman" w:cs="Times New Roman"/>
          <w:sz w:val="24"/>
          <w:szCs w:val="24"/>
        </w:rPr>
        <w:t xml:space="preserve">also </w:t>
      </w:r>
      <w:r w:rsidRPr="00601772">
        <w:rPr>
          <w:rFonts w:ascii="Times New Roman" w:hAnsi="Times New Roman" w:cs="Times New Roman"/>
          <w:sz w:val="24"/>
          <w:szCs w:val="24"/>
        </w:rPr>
        <w:t xml:space="preserve">be a result of ineffective separation of competitors’ root zones. Upon completion of the experiment, high levels of root zone overlap were observed in containers with C-C and C-B trees. Because of shared root zones, increasing rates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may not have been an effective method for these trees to limit their competitors accessible water supply through hydraulic redistribution. C-X-C trees could have better utilized nighttime stomatal conductance as a means for competitive hydraulic </w:t>
      </w:r>
      <w:r w:rsidRPr="00601772">
        <w:rPr>
          <w:rFonts w:ascii="Times New Roman" w:hAnsi="Times New Roman" w:cs="Times New Roman"/>
          <w:sz w:val="24"/>
          <w:szCs w:val="24"/>
        </w:rPr>
        <w:lastRenderedPageBreak/>
        <w:t xml:space="preserve">redistribution because their roots did not occupy the same space as their competitors as closely as the trees in C-C and C-B groups. Thus, C-X-C plants could more effectively move water farther away from competitors’ roots. The patterns of high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rates among C-X-C trees under different drought variables supports the hypothesis that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w:t>
      </w:r>
      <w:r>
        <w:rPr>
          <w:rFonts w:ascii="Times New Roman" w:hAnsi="Times New Roman" w:cs="Times New Roman"/>
          <w:sz w:val="24"/>
          <w:szCs w:val="24"/>
        </w:rPr>
        <w:t>was</w:t>
      </w:r>
      <w:r w:rsidRPr="00601772">
        <w:rPr>
          <w:rFonts w:ascii="Times New Roman" w:hAnsi="Times New Roman" w:cs="Times New Roman"/>
          <w:sz w:val="24"/>
          <w:szCs w:val="24"/>
        </w:rPr>
        <w:t xml:space="preserve"> a competitive water-use </w:t>
      </w:r>
      <w:r>
        <w:rPr>
          <w:rFonts w:ascii="Times New Roman" w:hAnsi="Times New Roman" w:cs="Times New Roman"/>
          <w:sz w:val="24"/>
          <w:szCs w:val="24"/>
        </w:rPr>
        <w:t>strategy</w:t>
      </w:r>
      <w:r w:rsidRPr="00601772">
        <w:rPr>
          <w:rFonts w:ascii="Times New Roman" w:hAnsi="Times New Roman" w:cs="Times New Roman"/>
          <w:sz w:val="24"/>
          <w:szCs w:val="24"/>
        </w:rPr>
        <w:t xml:space="preserve"> for the C-X-C trees. </w:t>
      </w:r>
      <w:r>
        <w:rPr>
          <w:rFonts w:ascii="Times New Roman" w:hAnsi="Times New Roman" w:cs="Times New Roman"/>
          <w:sz w:val="24"/>
          <w:szCs w:val="24"/>
        </w:rPr>
        <w:t xml:space="preserve">In this experiment, it appears that </w:t>
      </w:r>
      <w:proofErr w:type="spellStart"/>
      <w:r>
        <w:rPr>
          <w:rFonts w:ascii="Times New Roman" w:hAnsi="Times New Roman" w:cs="Times New Roman"/>
          <w:sz w:val="24"/>
          <w:szCs w:val="24"/>
        </w:rPr>
        <w:t>g</w:t>
      </w:r>
      <w:r w:rsidRPr="00515C59">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increases with drought to a moderate stress level, then decreases in severe water stress treatments.</w:t>
      </w:r>
    </w:p>
    <w:p w14:paraId="1B8236DC" w14:textId="249782F4" w:rsidR="00A26074" w:rsidRPr="00601772" w:rsidRDefault="00A26074"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observed </w:t>
      </w:r>
      <w:proofErr w:type="spellStart"/>
      <w:r>
        <w:rPr>
          <w:rFonts w:ascii="Times New Roman" w:hAnsi="Times New Roman" w:cs="Times New Roman"/>
          <w:sz w:val="24"/>
          <w:szCs w:val="24"/>
        </w:rPr>
        <w:t>g</w:t>
      </w:r>
      <w:r w:rsidRPr="00CD0685">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increases in response to </w:t>
      </w:r>
      <w:r w:rsidR="005975B7">
        <w:rPr>
          <w:rFonts w:ascii="Times New Roman" w:hAnsi="Times New Roman" w:cs="Times New Roman"/>
          <w:sz w:val="24"/>
          <w:szCs w:val="24"/>
        </w:rPr>
        <w:t xml:space="preserve">moderate water limitation </w:t>
      </w:r>
      <w:r>
        <w:rPr>
          <w:rFonts w:ascii="Times New Roman" w:hAnsi="Times New Roman" w:cs="Times New Roman"/>
          <w:sz w:val="24"/>
          <w:szCs w:val="24"/>
        </w:rPr>
        <w:t xml:space="preserve">in this </w:t>
      </w:r>
      <w:r w:rsidR="006404CB">
        <w:rPr>
          <w:rFonts w:ascii="Times New Roman" w:hAnsi="Times New Roman" w:cs="Times New Roman"/>
          <w:sz w:val="24"/>
          <w:szCs w:val="24"/>
        </w:rPr>
        <w:t>experiment</w:t>
      </w:r>
      <w:r>
        <w:rPr>
          <w:rFonts w:ascii="Times New Roman" w:hAnsi="Times New Roman" w:cs="Times New Roman"/>
          <w:sz w:val="24"/>
          <w:szCs w:val="24"/>
        </w:rPr>
        <w:t xml:space="preserve"> are opposite of previously documented trends (Chowdhury </w:t>
      </w:r>
      <w:r w:rsidRPr="000403D5">
        <w:rPr>
          <w:rFonts w:ascii="Times New Roman" w:hAnsi="Times New Roman" w:cs="Times New Roman"/>
          <w:i/>
          <w:iCs/>
          <w:sz w:val="24"/>
          <w:szCs w:val="24"/>
        </w:rPr>
        <w:t>et al.</w:t>
      </w:r>
      <w:r>
        <w:rPr>
          <w:rFonts w:ascii="Times New Roman" w:hAnsi="Times New Roman" w:cs="Times New Roman"/>
          <w:sz w:val="24"/>
          <w:szCs w:val="24"/>
        </w:rPr>
        <w:t xml:space="preserve">, 2022). Contrary to our findings, previous studies have reported decreasing </w:t>
      </w:r>
      <w:proofErr w:type="spellStart"/>
      <w:r>
        <w:rPr>
          <w:rFonts w:ascii="Times New Roman" w:hAnsi="Times New Roman" w:cs="Times New Roman"/>
          <w:sz w:val="24"/>
          <w:szCs w:val="24"/>
        </w:rPr>
        <w:t>g</w:t>
      </w:r>
      <w:r w:rsidRPr="00643CD5">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with extreme water stress (</w:t>
      </w:r>
      <w:r w:rsidRPr="00674F8C">
        <w:rPr>
          <w:rFonts w:ascii="Times New Roman" w:hAnsi="Times New Roman" w:cs="Times New Roman"/>
          <w:sz w:val="24"/>
          <w:szCs w:val="24"/>
        </w:rPr>
        <w:t xml:space="preserve">Cavender-Bares </w:t>
      </w:r>
      <w:r w:rsidRPr="0021658C">
        <w:rPr>
          <w:rFonts w:ascii="Times New Roman" w:hAnsi="Times New Roman" w:cs="Times New Roman"/>
          <w:i/>
          <w:iCs/>
          <w:sz w:val="24"/>
          <w:szCs w:val="24"/>
        </w:rPr>
        <w:t>et al.</w:t>
      </w:r>
      <w:r w:rsidRPr="00674F8C">
        <w:rPr>
          <w:rFonts w:ascii="Times New Roman" w:hAnsi="Times New Roman" w:cs="Times New Roman"/>
          <w:sz w:val="24"/>
          <w:szCs w:val="24"/>
        </w:rPr>
        <w:t>, 2007; Cirelli et al., 2016</w:t>
      </w:r>
      <w:r>
        <w:rPr>
          <w:rFonts w:ascii="Times New Roman" w:hAnsi="Times New Roman" w:cs="Times New Roman"/>
          <w:sz w:val="24"/>
          <w:szCs w:val="24"/>
        </w:rPr>
        <w:t>).</w:t>
      </w:r>
      <w:r w:rsidRPr="001A7FC4">
        <w:rPr>
          <w:rFonts w:ascii="Times New Roman" w:hAnsi="Times New Roman" w:cs="Times New Roman"/>
          <w:sz w:val="24"/>
          <w:szCs w:val="24"/>
        </w:rPr>
        <w:t xml:space="preserve"> </w:t>
      </w:r>
      <w:r>
        <w:rPr>
          <w:rFonts w:ascii="Times New Roman" w:hAnsi="Times New Roman" w:cs="Times New Roman"/>
          <w:sz w:val="24"/>
          <w:szCs w:val="24"/>
        </w:rPr>
        <w:t>Increas</w:t>
      </w:r>
      <w:r w:rsidR="00C03F77">
        <w:rPr>
          <w:rFonts w:ascii="Times New Roman" w:hAnsi="Times New Roman" w:cs="Times New Roman"/>
          <w:sz w:val="24"/>
          <w:szCs w:val="24"/>
        </w:rPr>
        <w:t>es in</w:t>
      </w:r>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4A2593">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through</w:t>
      </w:r>
      <w:r w:rsidR="00C03F77">
        <w:rPr>
          <w:rFonts w:ascii="Times New Roman" w:hAnsi="Times New Roman" w:cs="Times New Roman"/>
          <w:sz w:val="24"/>
          <w:szCs w:val="24"/>
        </w:rPr>
        <w:t>out</w:t>
      </w:r>
      <w:r>
        <w:rPr>
          <w:rFonts w:ascii="Times New Roman" w:hAnsi="Times New Roman" w:cs="Times New Roman"/>
          <w:sz w:val="24"/>
          <w:szCs w:val="24"/>
        </w:rPr>
        <w:t xml:space="preserve"> our drought experiment could potentially be the result of a leaf aging signal. Several studies have found decreasing stomatal responsiveness with age in </w:t>
      </w:r>
      <w:r w:rsidRPr="000A7E84">
        <w:rPr>
          <w:rFonts w:ascii="Times New Roman" w:hAnsi="Times New Roman" w:cs="Times New Roman"/>
          <w:i/>
          <w:iCs/>
          <w:sz w:val="24"/>
          <w:szCs w:val="24"/>
        </w:rPr>
        <w:t>Populus</w:t>
      </w:r>
      <w:r>
        <w:rPr>
          <w:rFonts w:ascii="Times New Roman" w:hAnsi="Times New Roman" w:cs="Times New Roman"/>
          <w:sz w:val="24"/>
          <w:szCs w:val="24"/>
        </w:rPr>
        <w:t xml:space="preserve"> species (Reich, 1984; Marks &amp; Lechowicz, 2007). This decrease in stomatal responsiveness could have resulted in greater stomatal apertures at night over time, despite increased water stress. One possible adaptive mechanism driving our observed increases in </w:t>
      </w:r>
      <w:proofErr w:type="spellStart"/>
      <w:r>
        <w:rPr>
          <w:rFonts w:ascii="Times New Roman" w:hAnsi="Times New Roman" w:cs="Times New Roman"/>
          <w:sz w:val="24"/>
          <w:szCs w:val="24"/>
        </w:rPr>
        <w:t>g</w:t>
      </w:r>
      <w:r w:rsidRPr="00010AD1">
        <w:rPr>
          <w:rFonts w:ascii="Times New Roman" w:hAnsi="Times New Roman" w:cs="Times New Roman"/>
          <w:sz w:val="24"/>
          <w:szCs w:val="24"/>
          <w:vertAlign w:val="subscript"/>
        </w:rPr>
        <w:t>sn</w:t>
      </w:r>
      <w:proofErr w:type="spellEnd"/>
      <w:r>
        <w:rPr>
          <w:rFonts w:ascii="Times New Roman" w:hAnsi="Times New Roman" w:cs="Times New Roman"/>
          <w:sz w:val="24"/>
          <w:szCs w:val="24"/>
        </w:rPr>
        <w:t xml:space="preserve"> with drought could relate to leaf cooling (Fig. S9). It has been proposed that leaf cooling through nighttime transpiration could benefit the plant by reducing carbon losses from nighttime respiration (Couple-Ledru </w:t>
      </w:r>
      <w:r w:rsidRPr="008D583B">
        <w:rPr>
          <w:rFonts w:ascii="Times New Roman" w:hAnsi="Times New Roman" w:cs="Times New Roman"/>
          <w:i/>
          <w:iCs/>
          <w:sz w:val="24"/>
          <w:szCs w:val="24"/>
        </w:rPr>
        <w:t>et al</w:t>
      </w:r>
      <w:r>
        <w:rPr>
          <w:rFonts w:ascii="Times New Roman" w:hAnsi="Times New Roman" w:cs="Times New Roman"/>
          <w:sz w:val="24"/>
          <w:szCs w:val="24"/>
        </w:rPr>
        <w:t xml:space="preserve">., 2016, Wang </w:t>
      </w:r>
      <w:r w:rsidRPr="008D583B">
        <w:rPr>
          <w:rFonts w:ascii="Times New Roman" w:hAnsi="Times New Roman" w:cs="Times New Roman"/>
          <w:i/>
          <w:iCs/>
          <w:sz w:val="24"/>
          <w:szCs w:val="24"/>
        </w:rPr>
        <w:t>et al.</w:t>
      </w:r>
      <w:r>
        <w:rPr>
          <w:rFonts w:ascii="Times New Roman" w:hAnsi="Times New Roman" w:cs="Times New Roman"/>
          <w:sz w:val="24"/>
          <w:szCs w:val="24"/>
        </w:rPr>
        <w:t xml:space="preserve">, 2021). As evaporative cooling lowers leaf temperatures, temperature-dependent respiration rates also decrease, which in turn saves carbon photosynthate for subsequent growth. Therefore, this carbon benefit could be maximized in water-stressed conditions by increasing transpiration-induced leaf cooling. </w:t>
      </w:r>
    </w:p>
    <w:p w14:paraId="6D7F621F" w14:textId="4C495AEA" w:rsidR="00A26074" w:rsidRPr="00601772" w:rsidRDefault="00A26074"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found limited and mixed evidence between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w:t>
      </w:r>
      <w:r>
        <w:rPr>
          <w:rFonts w:ascii="Times New Roman" w:hAnsi="Times New Roman" w:cs="Times New Roman"/>
          <w:sz w:val="24"/>
          <w:szCs w:val="24"/>
        </w:rPr>
        <w:t xml:space="preserve">and growth and plant performance metrics (Fricke, 2019). </w:t>
      </w:r>
      <w:r w:rsidRPr="00601772">
        <w:rPr>
          <w:rFonts w:ascii="Times New Roman" w:hAnsi="Times New Roman" w:cs="Times New Roman"/>
          <w:sz w:val="24"/>
          <w:szCs w:val="24"/>
        </w:rPr>
        <w:t xml:space="preserve">No significant </w:t>
      </w:r>
      <w:r>
        <w:rPr>
          <w:rFonts w:ascii="Times New Roman" w:hAnsi="Times New Roman" w:cs="Times New Roman"/>
          <w:sz w:val="24"/>
          <w:szCs w:val="24"/>
        </w:rPr>
        <w:t>correlation</w:t>
      </w:r>
      <w:r w:rsidRPr="00601772">
        <w:rPr>
          <w:rFonts w:ascii="Times New Roman" w:hAnsi="Times New Roman" w:cs="Times New Roman"/>
          <w:sz w:val="24"/>
          <w:szCs w:val="24"/>
        </w:rPr>
        <w:t xml:space="preserve"> </w:t>
      </w:r>
      <w:r>
        <w:rPr>
          <w:rFonts w:ascii="Times New Roman" w:hAnsi="Times New Roman" w:cs="Times New Roman"/>
          <w:sz w:val="24"/>
          <w:szCs w:val="24"/>
        </w:rPr>
        <w:t>between</w:t>
      </w:r>
      <w:r w:rsidRPr="007158B2">
        <w:rPr>
          <w:rFonts w:ascii="Times New Roman" w:hAnsi="Times New Roman" w:cs="Times New Roman"/>
          <w:sz w:val="24"/>
          <w:szCs w:val="24"/>
        </w:rPr>
        <w:t xml:space="preserv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01772">
        <w:rPr>
          <w:rFonts w:ascii="Times New Roman" w:hAnsi="Times New Roman" w:cs="Times New Roman"/>
          <w:sz w:val="24"/>
          <w:szCs w:val="24"/>
        </w:rPr>
        <w:t xml:space="preserve">growth metrics </w:t>
      </w:r>
      <w:r>
        <w:rPr>
          <w:rFonts w:ascii="Times New Roman" w:hAnsi="Times New Roman" w:cs="Times New Roman"/>
          <w:sz w:val="24"/>
          <w:szCs w:val="24"/>
        </w:rPr>
        <w:t>was observed</w:t>
      </w:r>
      <w:r w:rsidRPr="00601772">
        <w:rPr>
          <w:rFonts w:ascii="Times New Roman" w:hAnsi="Times New Roman" w:cs="Times New Roman"/>
          <w:sz w:val="24"/>
          <w:szCs w:val="24"/>
        </w:rPr>
        <w:t xml:space="preserve"> in this experiment</w:t>
      </w:r>
      <w:r>
        <w:rPr>
          <w:rFonts w:ascii="Times New Roman" w:hAnsi="Times New Roman" w:cs="Times New Roman"/>
          <w:sz w:val="24"/>
          <w:szCs w:val="24"/>
        </w:rPr>
        <w:t xml:space="preserve">, although we note the duration of the experiment may partially account for this (Kupper </w:t>
      </w:r>
      <w:r w:rsidRPr="003454B3">
        <w:rPr>
          <w:rFonts w:ascii="Times New Roman" w:hAnsi="Times New Roman" w:cs="Times New Roman"/>
          <w:i/>
          <w:iCs/>
          <w:sz w:val="24"/>
          <w:szCs w:val="24"/>
        </w:rPr>
        <w:t>et al.</w:t>
      </w:r>
      <w:r>
        <w:rPr>
          <w:rFonts w:ascii="Times New Roman" w:hAnsi="Times New Roman" w:cs="Times New Roman"/>
          <w:sz w:val="24"/>
          <w:szCs w:val="24"/>
        </w:rPr>
        <w:t>, 2021)</w:t>
      </w:r>
      <w:r w:rsidRPr="00601772">
        <w:rPr>
          <w:rFonts w:ascii="Times New Roman" w:hAnsi="Times New Roman" w:cs="Times New Roman"/>
          <w:sz w:val="24"/>
          <w:szCs w:val="24"/>
        </w:rPr>
        <w:t xml:space="preserve">. Solo C trees had the largest shoot biomass and leaf area measurements of all the trees, indicating that competition </w:t>
      </w:r>
      <w:r>
        <w:rPr>
          <w:rFonts w:ascii="Times New Roman" w:hAnsi="Times New Roman" w:cs="Times New Roman"/>
          <w:sz w:val="24"/>
          <w:szCs w:val="24"/>
        </w:rPr>
        <w:t>likely limited tree</w:t>
      </w:r>
      <w:r w:rsidRPr="00601772">
        <w:rPr>
          <w:rFonts w:ascii="Times New Roman" w:hAnsi="Times New Roman" w:cs="Times New Roman"/>
          <w:sz w:val="24"/>
          <w:szCs w:val="24"/>
        </w:rPr>
        <w:t xml:space="preserve"> growth in </w:t>
      </w:r>
      <w:r>
        <w:rPr>
          <w:rFonts w:ascii="Times New Roman" w:hAnsi="Times New Roman" w:cs="Times New Roman"/>
          <w:sz w:val="24"/>
          <w:szCs w:val="24"/>
        </w:rPr>
        <w:t>competition treatments</w:t>
      </w:r>
      <w:r w:rsidRPr="00601772">
        <w:rPr>
          <w:rFonts w:ascii="Times New Roman" w:hAnsi="Times New Roman" w:cs="Times New Roman"/>
          <w:sz w:val="24"/>
          <w:szCs w:val="24"/>
        </w:rPr>
        <w:t xml:space="preserve">. When trees exhibited high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they tended to have higher rates of photosynthesis the following day (Fig</w:t>
      </w:r>
      <w:r>
        <w:rPr>
          <w:rFonts w:ascii="Times New Roman" w:hAnsi="Times New Roman" w:cs="Times New Roman"/>
          <w:sz w:val="24"/>
          <w:szCs w:val="24"/>
        </w:rPr>
        <w:t>.</w:t>
      </w:r>
      <w:r w:rsidRPr="00601772">
        <w:rPr>
          <w:rFonts w:ascii="Times New Roman" w:hAnsi="Times New Roman" w:cs="Times New Roman"/>
          <w:sz w:val="24"/>
          <w:szCs w:val="24"/>
        </w:rPr>
        <w:t xml:space="preserve"> 3b)</w:t>
      </w:r>
      <w:r>
        <w:rPr>
          <w:rFonts w:ascii="Times New Roman" w:hAnsi="Times New Roman" w:cs="Times New Roman"/>
          <w:sz w:val="24"/>
          <w:szCs w:val="24"/>
        </w:rPr>
        <w:t xml:space="preserve">, which is consistent with prior research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across species (Yu </w:t>
      </w:r>
      <w:r w:rsidRPr="0078610A">
        <w:rPr>
          <w:rFonts w:ascii="Times New Roman" w:hAnsi="Times New Roman" w:cs="Times New Roman"/>
          <w:i/>
          <w:sz w:val="24"/>
          <w:szCs w:val="24"/>
        </w:rPr>
        <w:t>et al.</w:t>
      </w:r>
      <w:r>
        <w:rPr>
          <w:rFonts w:ascii="Times New Roman" w:hAnsi="Times New Roman" w:cs="Times New Roman"/>
          <w:sz w:val="24"/>
          <w:szCs w:val="24"/>
        </w:rPr>
        <w:t xml:space="preserve"> 2019)</w:t>
      </w:r>
      <w:r w:rsidRPr="00601772">
        <w:rPr>
          <w:rFonts w:ascii="Times New Roman" w:hAnsi="Times New Roman" w:cs="Times New Roman"/>
          <w:sz w:val="24"/>
          <w:szCs w:val="24"/>
        </w:rPr>
        <w:t>. This</w:t>
      </w:r>
      <w:r>
        <w:rPr>
          <w:rFonts w:ascii="Times New Roman" w:hAnsi="Times New Roman" w:cs="Times New Roman"/>
          <w:sz w:val="24"/>
          <w:szCs w:val="24"/>
        </w:rPr>
        <w:t xml:space="preserve"> pattern may </w:t>
      </w:r>
      <w:r w:rsidRPr="00601772">
        <w:rPr>
          <w:rFonts w:ascii="Times New Roman" w:hAnsi="Times New Roman" w:cs="Times New Roman"/>
          <w:sz w:val="24"/>
          <w:szCs w:val="24"/>
        </w:rPr>
        <w:t>be due to leaf or stomatal anatomy that favors stomatal conductance at night and during the day</w:t>
      </w:r>
      <w:ins w:id="49" w:author="KARRIN ELISE TENNANT" w:date="2022-12-22T13:23:00Z">
        <w:r w:rsidR="00A233DB">
          <w:rPr>
            <w:rFonts w:ascii="Times New Roman" w:hAnsi="Times New Roman" w:cs="Times New Roman"/>
            <w:sz w:val="24"/>
            <w:szCs w:val="24"/>
          </w:rPr>
          <w:t xml:space="preserve"> (</w:t>
        </w:r>
        <w:r w:rsidR="00A233DB" w:rsidRPr="00A9520A">
          <w:rPr>
            <w:rFonts w:ascii="Times New Roman" w:hAnsi="Times New Roman" w:cs="Times New Roman"/>
            <w:sz w:val="24"/>
            <w:szCs w:val="24"/>
          </w:rPr>
          <w:t>Chieppa</w:t>
        </w:r>
        <w:r w:rsidR="00A233DB">
          <w:rPr>
            <w:rFonts w:ascii="Times New Roman" w:hAnsi="Times New Roman" w:cs="Times New Roman"/>
            <w:sz w:val="24"/>
            <w:szCs w:val="24"/>
          </w:rPr>
          <w:t xml:space="preserve"> </w:t>
        </w:r>
        <w:r w:rsidR="00A233DB" w:rsidRPr="00A233DB">
          <w:rPr>
            <w:rFonts w:ascii="Times New Roman" w:hAnsi="Times New Roman" w:cs="Times New Roman"/>
            <w:i/>
            <w:iCs/>
            <w:sz w:val="24"/>
            <w:szCs w:val="24"/>
            <w:rPrChange w:id="50" w:author="KARRIN ELISE TENNANT" w:date="2022-12-22T13:23:00Z">
              <w:rPr>
                <w:rFonts w:ascii="Times New Roman" w:hAnsi="Times New Roman" w:cs="Times New Roman"/>
                <w:sz w:val="24"/>
                <w:szCs w:val="24"/>
              </w:rPr>
            </w:rPrChange>
          </w:rPr>
          <w:t>et al.</w:t>
        </w:r>
        <w:r w:rsidR="00A233DB">
          <w:rPr>
            <w:rFonts w:ascii="Times New Roman" w:hAnsi="Times New Roman" w:cs="Times New Roman"/>
            <w:sz w:val="24"/>
            <w:szCs w:val="24"/>
          </w:rPr>
          <w:t xml:space="preserve"> 2021)</w:t>
        </w:r>
      </w:ins>
      <w:r w:rsidRPr="00601772">
        <w:rPr>
          <w:rFonts w:ascii="Times New Roman" w:hAnsi="Times New Roman" w:cs="Times New Roman"/>
          <w:sz w:val="24"/>
          <w:szCs w:val="24"/>
        </w:rPr>
        <w:t xml:space="preserve">. When assimilation rate was compared to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w:t>
      </w:r>
      <w:proofErr w:type="spellStart"/>
      <w:r w:rsidRPr="00601772">
        <w:rPr>
          <w:rFonts w:ascii="Times New Roman" w:hAnsi="Times New Roman" w:cs="Times New Roman"/>
          <w:sz w:val="24"/>
          <w:szCs w:val="24"/>
        </w:rPr>
        <w:t>g</w:t>
      </w:r>
      <w:r w:rsidRPr="001533F4">
        <w:rPr>
          <w:rFonts w:ascii="Times New Roman" w:hAnsi="Times New Roman" w:cs="Times New Roman"/>
          <w:sz w:val="24"/>
          <w:szCs w:val="24"/>
          <w:vertAlign w:val="subscript"/>
        </w:rPr>
        <w:t>sd</w:t>
      </w:r>
      <w:proofErr w:type="spellEnd"/>
      <w:r w:rsidRPr="00601772">
        <w:rPr>
          <w:rFonts w:ascii="Times New Roman" w:hAnsi="Times New Roman" w:cs="Times New Roman"/>
          <w:sz w:val="24"/>
          <w:szCs w:val="24"/>
        </w:rPr>
        <w:t xml:space="preserve">, a negative relationship indicated that </w:t>
      </w:r>
      <w:commentRangeStart w:id="51"/>
      <w:r w:rsidRPr="00601772">
        <w:rPr>
          <w:rFonts w:ascii="Times New Roman" w:hAnsi="Times New Roman" w:cs="Times New Roman"/>
          <w:sz w:val="24"/>
          <w:szCs w:val="24"/>
        </w:rPr>
        <w:t xml:space="preserve">higher rates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relative to </w:t>
      </w:r>
      <w:proofErr w:type="spellStart"/>
      <w:r w:rsidRPr="00601772">
        <w:rPr>
          <w:rFonts w:ascii="Times New Roman" w:hAnsi="Times New Roman" w:cs="Times New Roman"/>
          <w:sz w:val="24"/>
          <w:szCs w:val="24"/>
        </w:rPr>
        <w:t>g</w:t>
      </w:r>
      <w:r w:rsidRPr="001533F4">
        <w:rPr>
          <w:rFonts w:ascii="Times New Roman" w:hAnsi="Times New Roman" w:cs="Times New Roman"/>
          <w:sz w:val="24"/>
          <w:szCs w:val="24"/>
          <w:vertAlign w:val="subscript"/>
        </w:rPr>
        <w:t>sd</w:t>
      </w:r>
      <w:proofErr w:type="spellEnd"/>
      <w:r w:rsidRPr="00601772">
        <w:rPr>
          <w:rFonts w:ascii="Times New Roman" w:hAnsi="Times New Roman" w:cs="Times New Roman"/>
          <w:sz w:val="24"/>
          <w:szCs w:val="24"/>
        </w:rPr>
        <w:t xml:space="preserve"> </w:t>
      </w:r>
      <w:commentRangeEnd w:id="51"/>
      <w:r w:rsidR="00BB2209">
        <w:rPr>
          <w:rStyle w:val="CommentReference"/>
        </w:rPr>
        <w:commentReference w:id="51"/>
      </w:r>
      <w:r>
        <w:rPr>
          <w:rFonts w:ascii="Times New Roman" w:hAnsi="Times New Roman" w:cs="Times New Roman"/>
          <w:sz w:val="24"/>
          <w:szCs w:val="24"/>
        </w:rPr>
        <w:t>were correlated</w:t>
      </w:r>
      <w:r w:rsidRPr="00601772">
        <w:rPr>
          <w:rFonts w:ascii="Times New Roman" w:hAnsi="Times New Roman" w:cs="Times New Roman"/>
          <w:sz w:val="24"/>
          <w:szCs w:val="24"/>
        </w:rPr>
        <w:t xml:space="preserve"> </w:t>
      </w:r>
      <w:r>
        <w:rPr>
          <w:rFonts w:ascii="Times New Roman" w:hAnsi="Times New Roman" w:cs="Times New Roman"/>
          <w:sz w:val="24"/>
          <w:szCs w:val="24"/>
        </w:rPr>
        <w:t>with</w:t>
      </w:r>
      <w:r w:rsidRPr="00601772">
        <w:rPr>
          <w:rFonts w:ascii="Times New Roman" w:hAnsi="Times New Roman" w:cs="Times New Roman"/>
          <w:sz w:val="24"/>
          <w:szCs w:val="24"/>
        </w:rPr>
        <w:t xml:space="preserve"> less photosynthesis</w:t>
      </w:r>
      <w:r>
        <w:rPr>
          <w:rFonts w:ascii="Times New Roman" w:hAnsi="Times New Roman" w:cs="Times New Roman"/>
          <w:sz w:val="24"/>
          <w:szCs w:val="24"/>
        </w:rPr>
        <w:t xml:space="preserve"> (</w:t>
      </w:r>
      <w:r w:rsidRPr="0004193E">
        <w:rPr>
          <w:rFonts w:ascii="Times New Roman" w:hAnsi="Times New Roman" w:cs="Times New Roman"/>
          <w:i/>
          <w:iCs/>
          <w:sz w:val="24"/>
          <w:szCs w:val="24"/>
        </w:rPr>
        <w:t>p</w:t>
      </w:r>
      <w:r>
        <w:rPr>
          <w:rFonts w:ascii="Times New Roman" w:hAnsi="Times New Roman" w:cs="Times New Roman"/>
          <w:sz w:val="24"/>
          <w:szCs w:val="24"/>
        </w:rPr>
        <w:t>&lt;2 e-16; Fig. S6)</w:t>
      </w:r>
      <w:r w:rsidRPr="00601772">
        <w:rPr>
          <w:rFonts w:ascii="Times New Roman" w:hAnsi="Times New Roman" w:cs="Times New Roman"/>
          <w:sz w:val="24"/>
          <w:szCs w:val="24"/>
        </w:rPr>
        <w:t>.</w:t>
      </w:r>
      <w:r>
        <w:rPr>
          <w:rFonts w:ascii="Times New Roman" w:hAnsi="Times New Roman" w:cs="Times New Roman"/>
          <w:sz w:val="24"/>
          <w:szCs w:val="24"/>
        </w:rPr>
        <w:t xml:space="preserve"> In sum, at least in this short-term experimental setting, we found relatively</w:t>
      </w:r>
      <w:r w:rsidRPr="00601772">
        <w:rPr>
          <w:rFonts w:ascii="Times New Roman" w:hAnsi="Times New Roman" w:cs="Times New Roman"/>
          <w:sz w:val="24"/>
          <w:szCs w:val="24"/>
        </w:rPr>
        <w:t xml:space="preserve"> little evidence to suggest that higher rates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during drought confer a growth advantage over competitors,</w:t>
      </w:r>
      <w:r>
        <w:rPr>
          <w:rFonts w:ascii="Times New Roman" w:hAnsi="Times New Roman" w:cs="Times New Roman"/>
          <w:sz w:val="24"/>
          <w:szCs w:val="24"/>
        </w:rPr>
        <w:t xml:space="preserve"> although</w:t>
      </w:r>
      <w:r w:rsidRPr="00601772">
        <w:rPr>
          <w:rFonts w:ascii="Times New Roman" w:hAnsi="Times New Roman" w:cs="Times New Roman"/>
          <w:sz w:val="24"/>
          <w:szCs w:val="24"/>
        </w:rPr>
        <w:t xml:space="preserv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may aide plants in surviving water stress.</w:t>
      </w:r>
    </w:p>
    <w:p w14:paraId="4AE4350C" w14:textId="65959CDA" w:rsidR="00A26074" w:rsidRPr="00601772" w:rsidRDefault="00A26074" w:rsidP="006031F3">
      <w:pPr>
        <w:spacing w:line="480" w:lineRule="auto"/>
        <w:ind w:firstLine="720"/>
        <w:rPr>
          <w:rFonts w:ascii="Times New Roman" w:hAnsi="Times New Roman" w:cs="Times New Roman"/>
          <w:sz w:val="24"/>
          <w:szCs w:val="24"/>
        </w:rPr>
      </w:pPr>
      <w:del w:id="52" w:author="KARRIN ELISE TENNANT" w:date="2023-01-03T23:32:00Z">
        <w:r w:rsidRPr="00601772" w:rsidDel="00D7615B">
          <w:rPr>
            <w:rFonts w:ascii="Times New Roman" w:hAnsi="Times New Roman" w:cs="Times New Roman"/>
            <w:sz w:val="24"/>
            <w:szCs w:val="24"/>
          </w:rPr>
          <w:delText xml:space="preserve">Hydraulic redistribution was examined </w:delText>
        </w:r>
        <w:r w:rsidDel="00D7615B">
          <w:rPr>
            <w:rFonts w:ascii="Times New Roman" w:hAnsi="Times New Roman" w:cs="Times New Roman"/>
            <w:sz w:val="24"/>
            <w:szCs w:val="24"/>
          </w:rPr>
          <w:delText xml:space="preserve">directly </w:delText>
        </w:r>
        <w:r w:rsidRPr="00601772" w:rsidDel="00D7615B">
          <w:rPr>
            <w:rFonts w:ascii="Times New Roman" w:hAnsi="Times New Roman" w:cs="Times New Roman"/>
            <w:sz w:val="24"/>
            <w:szCs w:val="24"/>
          </w:rPr>
          <w:delText xml:space="preserve">by applying </w:delText>
        </w:r>
        <w:r w:rsidDel="00D7615B">
          <w:rPr>
            <w:rFonts w:ascii="Times New Roman" w:hAnsi="Times New Roman" w:cs="Times New Roman"/>
            <w:sz w:val="24"/>
            <w:szCs w:val="24"/>
          </w:rPr>
          <w:delText>isotopically-labeled</w:delText>
        </w:r>
        <w:r w:rsidRPr="00601772" w:rsidDel="00D7615B">
          <w:rPr>
            <w:rFonts w:ascii="Times New Roman" w:hAnsi="Times New Roman" w:cs="Times New Roman"/>
            <w:sz w:val="24"/>
            <w:szCs w:val="24"/>
          </w:rPr>
          <w:delText xml:space="preserve"> water to competitive trees in a pulse-chase experiment</w:delText>
        </w:r>
        <w:r w:rsidDel="00D7615B">
          <w:rPr>
            <w:rFonts w:ascii="Times New Roman" w:hAnsi="Times New Roman" w:cs="Times New Roman"/>
            <w:sz w:val="24"/>
            <w:szCs w:val="24"/>
          </w:rPr>
          <w:delText xml:space="preserve"> (Dawson, 1993, Neumann</w:delText>
        </w:r>
        <w:r w:rsidRPr="007F31E8" w:rsidDel="00D7615B">
          <w:rPr>
            <w:rFonts w:ascii="Times New Roman" w:hAnsi="Times New Roman" w:cs="Times New Roman"/>
            <w:i/>
            <w:iCs/>
            <w:sz w:val="24"/>
            <w:szCs w:val="24"/>
          </w:rPr>
          <w:delText xml:space="preserve"> et al.</w:delText>
        </w:r>
        <w:r w:rsidDel="00D7615B">
          <w:rPr>
            <w:rFonts w:ascii="Times New Roman" w:hAnsi="Times New Roman" w:cs="Times New Roman"/>
            <w:sz w:val="24"/>
            <w:szCs w:val="24"/>
          </w:rPr>
          <w:delText>, 2014)</w:delText>
        </w:r>
        <w:r w:rsidRPr="00601772" w:rsidDel="00D7615B">
          <w:rPr>
            <w:rFonts w:ascii="Times New Roman" w:hAnsi="Times New Roman" w:cs="Times New Roman"/>
            <w:sz w:val="24"/>
            <w:szCs w:val="24"/>
          </w:rPr>
          <w:delText xml:space="preserve">. </w:delText>
        </w:r>
        <w:r w:rsidDel="00D7615B">
          <w:rPr>
            <w:rFonts w:ascii="Times New Roman" w:hAnsi="Times New Roman" w:cs="Times New Roman"/>
            <w:sz w:val="24"/>
            <w:szCs w:val="24"/>
          </w:rPr>
          <w:delText>While we did observe evidence for hydraulic redistribution in all pots, w</w:delText>
        </w:r>
        <w:r w:rsidRPr="00601772" w:rsidDel="00D7615B">
          <w:rPr>
            <w:rFonts w:ascii="Times New Roman" w:hAnsi="Times New Roman" w:cs="Times New Roman"/>
            <w:sz w:val="24"/>
            <w:szCs w:val="24"/>
          </w:rPr>
          <w:delText xml:space="preserve">hen evaluated by strength of </w:delText>
        </w:r>
        <w:r w:rsidDel="00D7615B">
          <w:rPr>
            <w:rFonts w:ascii="Times New Roman" w:hAnsi="Times New Roman" w:cs="Times New Roman"/>
            <w:sz w:val="24"/>
            <w:szCs w:val="24"/>
          </w:rPr>
          <w:delText xml:space="preserve">transpirational </w:delText>
        </w:r>
        <w:r w:rsidRPr="00601772" w:rsidDel="00D7615B">
          <w:rPr>
            <w:rFonts w:ascii="Times New Roman" w:hAnsi="Times New Roman" w:cs="Times New Roman"/>
            <w:sz w:val="24"/>
            <w:szCs w:val="24"/>
          </w:rPr>
          <w:delText xml:space="preserve">“water pull” or distance between competitors, no trends in hydrogen enrichment or time to peak enrichment emerged. </w:delText>
        </w:r>
      </w:del>
      <w:r>
        <w:rPr>
          <w:rFonts w:ascii="Times New Roman" w:hAnsi="Times New Roman" w:cs="Times New Roman"/>
          <w:sz w:val="24"/>
          <w:szCs w:val="24"/>
        </w:rPr>
        <w:t>Thus</w:t>
      </w:r>
      <w:r w:rsidRPr="00601772">
        <w:rPr>
          <w:rFonts w:ascii="Times New Roman" w:hAnsi="Times New Roman" w:cs="Times New Roman"/>
          <w:sz w:val="24"/>
          <w:szCs w:val="24"/>
        </w:rPr>
        <w:t xml:space="preserve">, it is unclear </w:t>
      </w:r>
      <w:r>
        <w:rPr>
          <w:rFonts w:ascii="Times New Roman" w:hAnsi="Times New Roman" w:cs="Times New Roman"/>
          <w:sz w:val="24"/>
          <w:szCs w:val="24"/>
        </w:rPr>
        <w:t>if nighttime transpiration had clear impacts on</w:t>
      </w:r>
      <w:r w:rsidRPr="00601772">
        <w:rPr>
          <w:rFonts w:ascii="Times New Roman" w:hAnsi="Times New Roman" w:cs="Times New Roman"/>
          <w:sz w:val="24"/>
          <w:szCs w:val="24"/>
        </w:rPr>
        <w:t xml:space="preserve"> this redistribution. </w:t>
      </w:r>
      <w:del w:id="53" w:author="KARRIN ELISE TENNANT" w:date="2023-01-03T23:32:00Z">
        <w:r w:rsidRPr="00601772" w:rsidDel="006468A6">
          <w:rPr>
            <w:rFonts w:ascii="Times New Roman" w:hAnsi="Times New Roman" w:cs="Times New Roman"/>
            <w:sz w:val="24"/>
            <w:szCs w:val="24"/>
          </w:rPr>
          <w:delText xml:space="preserve">Future studies should include more sampling times within the first 18 hours after applying an isotopic pulse to more precisely observe the initial peak </w:delText>
        </w:r>
        <w:r w:rsidDel="006468A6">
          <w:rPr>
            <w:rFonts w:ascii="Times New Roman" w:hAnsi="Times New Roman" w:cs="Times New Roman"/>
            <w:sz w:val="24"/>
            <w:szCs w:val="24"/>
          </w:rPr>
          <w:delText xml:space="preserve">and magnitude </w:delText>
        </w:r>
        <w:r w:rsidRPr="00601772" w:rsidDel="006468A6">
          <w:rPr>
            <w:rFonts w:ascii="Times New Roman" w:hAnsi="Times New Roman" w:cs="Times New Roman"/>
            <w:sz w:val="24"/>
            <w:szCs w:val="24"/>
          </w:rPr>
          <w:delText xml:space="preserve">of enrichment. </w:delText>
        </w:r>
        <w:r w:rsidDel="006468A6">
          <w:rPr>
            <w:rFonts w:ascii="Times New Roman" w:hAnsi="Times New Roman" w:cs="Times New Roman"/>
            <w:sz w:val="24"/>
            <w:szCs w:val="24"/>
          </w:rPr>
          <w:delText>Interestingly</w:delText>
        </w:r>
        <w:r w:rsidRPr="00601772" w:rsidDel="006468A6">
          <w:rPr>
            <w:rFonts w:ascii="Times New Roman" w:hAnsi="Times New Roman" w:cs="Times New Roman"/>
            <w:sz w:val="24"/>
            <w:szCs w:val="24"/>
          </w:rPr>
          <w:delText xml:space="preserve">, </w:delText>
        </w:r>
        <w:r w:rsidDel="006468A6">
          <w:rPr>
            <w:rFonts w:ascii="Times New Roman" w:hAnsi="Times New Roman" w:cs="Times New Roman"/>
            <w:sz w:val="24"/>
            <w:szCs w:val="24"/>
          </w:rPr>
          <w:lastRenderedPageBreak/>
          <w:delText xml:space="preserve">however, </w:delText>
        </w:r>
        <w:r w:rsidRPr="00601772" w:rsidDel="006468A6">
          <w:rPr>
            <w:rFonts w:ascii="Times New Roman" w:hAnsi="Times New Roman" w:cs="Times New Roman"/>
            <w:sz w:val="24"/>
            <w:szCs w:val="24"/>
          </w:rPr>
          <w:delText>isotopic enrichment dipped after the initial peak and began to rise above baseline levels again</w:delText>
        </w:r>
        <w:r w:rsidDel="006468A6">
          <w:rPr>
            <w:rFonts w:ascii="Times New Roman" w:hAnsi="Times New Roman" w:cs="Times New Roman"/>
            <w:sz w:val="24"/>
            <w:szCs w:val="24"/>
          </w:rPr>
          <w:delText xml:space="preserve"> in almost all trees</w:delText>
        </w:r>
        <w:r w:rsidRPr="00601772" w:rsidDel="006468A6">
          <w:rPr>
            <w:rFonts w:ascii="Times New Roman" w:hAnsi="Times New Roman" w:cs="Times New Roman"/>
            <w:sz w:val="24"/>
            <w:szCs w:val="24"/>
          </w:rPr>
          <w:delText xml:space="preserve">, with a second smaller peak occurring within the 72-hour sampling period in several cases. </w:delText>
        </w:r>
      </w:del>
      <w:r w:rsidRPr="00601772">
        <w:rPr>
          <w:rFonts w:ascii="Times New Roman" w:hAnsi="Times New Roman" w:cs="Times New Roman"/>
          <w:sz w:val="24"/>
          <w:szCs w:val="24"/>
        </w:rPr>
        <w:t xml:space="preserve">This pattern </w:t>
      </w:r>
      <w:r>
        <w:rPr>
          <w:rFonts w:ascii="Times New Roman" w:hAnsi="Times New Roman" w:cs="Times New Roman"/>
          <w:sz w:val="24"/>
          <w:szCs w:val="24"/>
        </w:rPr>
        <w:t xml:space="preserve">may be consistent </w:t>
      </w:r>
      <w:r w:rsidRPr="00601772">
        <w:rPr>
          <w:rFonts w:ascii="Times New Roman" w:hAnsi="Times New Roman" w:cs="Times New Roman"/>
          <w:sz w:val="24"/>
          <w:szCs w:val="24"/>
        </w:rPr>
        <w:t>with the ‘two-water-worlds’ hypothesis which postulates that there are two distinct pools of soil water: bound and mobile (McDonell, 2014). The bound water pool occurs within a plant’s root zone and is assumed to be taken up by the plant, while mobile water percolates to groundwater</w:t>
      </w:r>
      <w:del w:id="54" w:author="KARRIN ELISE TENNANT" w:date="2023-01-03T23:33:00Z">
        <w:r w:rsidRPr="00601772" w:rsidDel="0052472A">
          <w:rPr>
            <w:rFonts w:ascii="Times New Roman" w:hAnsi="Times New Roman" w:cs="Times New Roman"/>
            <w:sz w:val="24"/>
            <w:szCs w:val="24"/>
          </w:rPr>
          <w:delText xml:space="preserve">. In this experiment, it is possible that labelled water that was not immediately bound by the labelled tree travelled across the pot to the sampled tree, resulting in the first major observed peak enrichment, and the second peak was the result of initially bound water spreading to the root zone of the sampled tree. In the trees that did exhibit a second peak within the 72-hour sampling period, </w:delText>
        </w:r>
        <w:r w:rsidDel="0052472A">
          <w:rPr>
            <w:rFonts w:ascii="Times New Roman" w:hAnsi="Times New Roman" w:cs="Times New Roman"/>
            <w:sz w:val="24"/>
            <w:szCs w:val="24"/>
          </w:rPr>
          <w:delText xml:space="preserve">however, </w:delText>
        </w:r>
        <w:r w:rsidRPr="00601772" w:rsidDel="0052472A">
          <w:rPr>
            <w:rFonts w:ascii="Times New Roman" w:hAnsi="Times New Roman" w:cs="Times New Roman"/>
            <w:sz w:val="24"/>
            <w:szCs w:val="24"/>
          </w:rPr>
          <w:delText>there was no pattern of enrichment associated with transpiration</w:delText>
        </w:r>
        <w:r w:rsidDel="0052472A">
          <w:rPr>
            <w:rFonts w:ascii="Times New Roman" w:hAnsi="Times New Roman" w:cs="Times New Roman"/>
            <w:sz w:val="24"/>
            <w:szCs w:val="24"/>
          </w:rPr>
          <w:delText xml:space="preserve"> differences (</w:delText>
        </w:r>
        <w:r w:rsidRPr="004C6CAB" w:rsidDel="0052472A">
          <w:rPr>
            <w:rFonts w:ascii="Times New Roman" w:hAnsi="Times New Roman" w:cs="Times New Roman"/>
            <w:i/>
            <w:iCs/>
            <w:sz w:val="24"/>
            <w:szCs w:val="24"/>
          </w:rPr>
          <w:delText>p</w:delText>
        </w:r>
        <w:r w:rsidDel="0052472A">
          <w:rPr>
            <w:rFonts w:ascii="Times New Roman" w:hAnsi="Times New Roman" w:cs="Times New Roman"/>
            <w:sz w:val="24"/>
            <w:szCs w:val="24"/>
          </w:rPr>
          <w:delText>=0.893)</w:delText>
        </w:r>
        <w:r w:rsidRPr="00601772" w:rsidDel="0052472A">
          <w:rPr>
            <w:rFonts w:ascii="Times New Roman" w:hAnsi="Times New Roman" w:cs="Times New Roman"/>
            <w:sz w:val="24"/>
            <w:szCs w:val="24"/>
          </w:rPr>
          <w:delText>.</w:delText>
        </w:r>
      </w:del>
    </w:p>
    <w:p w14:paraId="2FD3FBE1" w14:textId="0F4E5C92" w:rsidR="00A26074" w:rsidRPr="00601772" w:rsidRDefault="00A26074" w:rsidP="006031F3">
      <w:pPr>
        <w:spacing w:line="480" w:lineRule="auto"/>
        <w:ind w:firstLine="720"/>
        <w:rPr>
          <w:rFonts w:ascii="Times New Roman" w:hAnsi="Times New Roman" w:cs="Times New Roman"/>
          <w:sz w:val="24"/>
          <w:szCs w:val="24"/>
        </w:rPr>
      </w:pPr>
      <w:r w:rsidRPr="00601772">
        <w:rPr>
          <w:rFonts w:ascii="Times New Roman" w:hAnsi="Times New Roman" w:cs="Times New Roman"/>
          <w:sz w:val="24"/>
          <w:szCs w:val="24"/>
        </w:rPr>
        <w:t xml:space="preserve">Plants of every group maintained </w:t>
      </w:r>
      <w:r>
        <w:rPr>
          <w:rFonts w:ascii="Times New Roman" w:hAnsi="Times New Roman" w:cs="Times New Roman"/>
          <w:sz w:val="24"/>
          <w:szCs w:val="24"/>
        </w:rPr>
        <w:t>remarkably high</w:t>
      </w:r>
      <w:r w:rsidRPr="00601772">
        <w:rPr>
          <w:rFonts w:ascii="Times New Roman" w:hAnsi="Times New Roman" w:cs="Times New Roman"/>
          <w:sz w:val="24"/>
          <w:szCs w:val="24"/>
        </w:rPr>
        <w:t xml:space="preserve"> levels of nighttime transpiration through the drought </w:t>
      </w:r>
      <w:r w:rsidRPr="009971C6">
        <w:rPr>
          <w:rFonts w:ascii="Times New Roman" w:hAnsi="Times New Roman" w:cs="Times New Roman"/>
          <w:sz w:val="24"/>
          <w:szCs w:val="24"/>
        </w:rPr>
        <w:t xml:space="preserve">treatment </w:t>
      </w:r>
      <w:r w:rsidRPr="00437C43">
        <w:rPr>
          <w:rFonts w:ascii="Times New Roman" w:hAnsi="Times New Roman" w:cs="Times New Roman"/>
          <w:sz w:val="24"/>
          <w:szCs w:val="24"/>
        </w:rPr>
        <w:t>(</w:t>
      </w:r>
      <w:r w:rsidRPr="009971C6">
        <w:rPr>
          <w:rFonts w:ascii="Times New Roman" w:hAnsi="Times New Roman" w:cs="Times New Roman"/>
          <w:sz w:val="24"/>
          <w:szCs w:val="24"/>
        </w:rPr>
        <w:t>~37</w:t>
      </w:r>
      <w:r w:rsidRPr="00437C43">
        <w:rPr>
          <w:rFonts w:ascii="Times New Roman" w:hAnsi="Times New Roman" w:cs="Times New Roman"/>
          <w:sz w:val="24"/>
          <w:szCs w:val="24"/>
        </w:rPr>
        <w:t>%</w:t>
      </w:r>
      <w:r w:rsidRPr="009971C6">
        <w:rPr>
          <w:rFonts w:ascii="Times New Roman" w:hAnsi="Times New Roman" w:cs="Times New Roman"/>
          <w:sz w:val="24"/>
          <w:szCs w:val="24"/>
        </w:rPr>
        <w:t xml:space="preserve"> daytime </w:t>
      </w:r>
      <w:r>
        <w:rPr>
          <w:rFonts w:ascii="Times New Roman" w:hAnsi="Times New Roman" w:cs="Times New Roman"/>
          <w:sz w:val="24"/>
          <w:szCs w:val="24"/>
        </w:rPr>
        <w:t xml:space="preserve">E </w:t>
      </w:r>
      <w:r w:rsidRPr="009971C6">
        <w:rPr>
          <w:rFonts w:ascii="Times New Roman" w:hAnsi="Times New Roman" w:cs="Times New Roman"/>
          <w:sz w:val="24"/>
          <w:szCs w:val="24"/>
        </w:rPr>
        <w:t>rates, 15-25%</w:t>
      </w:r>
      <w:r w:rsidRPr="00437C43">
        <w:rPr>
          <w:rFonts w:ascii="Times New Roman" w:hAnsi="Times New Roman" w:cs="Times New Roman"/>
          <w:sz w:val="24"/>
          <w:szCs w:val="24"/>
        </w:rPr>
        <w:t xml:space="preserve"> of total daily E),</w:t>
      </w:r>
      <w:r w:rsidRPr="00601772">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601772">
        <w:rPr>
          <w:rFonts w:ascii="Times New Roman" w:hAnsi="Times New Roman" w:cs="Times New Roman"/>
          <w:sz w:val="24"/>
          <w:szCs w:val="24"/>
        </w:rPr>
        <w:t>increasing levels of water transpired even as soil moisture became very limited (Fig</w:t>
      </w:r>
      <w:r>
        <w:rPr>
          <w:rFonts w:ascii="Times New Roman" w:hAnsi="Times New Roman" w:cs="Times New Roman"/>
          <w:sz w:val="24"/>
          <w:szCs w:val="24"/>
        </w:rPr>
        <w:t>. 4b</w:t>
      </w:r>
      <w:r w:rsidRPr="00601772">
        <w:rPr>
          <w:rFonts w:ascii="Times New Roman" w:hAnsi="Times New Roman" w:cs="Times New Roman"/>
          <w:sz w:val="24"/>
          <w:szCs w:val="24"/>
        </w:rPr>
        <w:t xml:space="preserve">). Increased </w:t>
      </w:r>
      <w:ins w:id="55" w:author="KARRIN ELISE TENNANT" w:date="2022-12-23T10:16:00Z">
        <w:r w:rsidR="000721E2">
          <w:rPr>
            <w:rFonts w:ascii="Times New Roman" w:hAnsi="Times New Roman" w:cs="Times New Roman"/>
            <w:sz w:val="24"/>
            <w:szCs w:val="24"/>
          </w:rPr>
          <w:t xml:space="preserve">whole-tree </w:t>
        </w:r>
      </w:ins>
      <w:r w:rsidRPr="00601772">
        <w:rPr>
          <w:rFonts w:ascii="Times New Roman" w:hAnsi="Times New Roman" w:cs="Times New Roman"/>
          <w:sz w:val="24"/>
          <w:szCs w:val="24"/>
        </w:rPr>
        <w:t xml:space="preserve">nighttime transpiration in water-limited conditions occurred most in C-B trees, which were subject to the most competition. </w:t>
      </w:r>
      <w:r>
        <w:rPr>
          <w:rFonts w:ascii="Times New Roman" w:hAnsi="Times New Roman" w:cs="Times New Roman"/>
          <w:sz w:val="24"/>
          <w:szCs w:val="24"/>
        </w:rPr>
        <w:t>C-B trees transpired significantly lower amounts of water at night than the other planting groups (</w:t>
      </w:r>
      <w:r w:rsidRPr="0004193E">
        <w:rPr>
          <w:rFonts w:ascii="Times New Roman" w:hAnsi="Times New Roman" w:cs="Times New Roman"/>
          <w:i/>
          <w:iCs/>
          <w:sz w:val="24"/>
          <w:szCs w:val="24"/>
        </w:rPr>
        <w:t>p</w:t>
      </w:r>
      <w:r>
        <w:rPr>
          <w:rFonts w:ascii="Times New Roman" w:hAnsi="Times New Roman" w:cs="Times New Roman"/>
          <w:sz w:val="24"/>
          <w:szCs w:val="24"/>
        </w:rPr>
        <w:t>&lt;0.0001), but they had the highest proportions of water transpired at night compared to daytime transpiration (</w:t>
      </w:r>
      <w:r w:rsidRPr="0004193E">
        <w:rPr>
          <w:rFonts w:ascii="Times New Roman" w:hAnsi="Times New Roman" w:cs="Times New Roman"/>
          <w:i/>
          <w:iCs/>
          <w:sz w:val="24"/>
          <w:szCs w:val="24"/>
        </w:rPr>
        <w:t>p</w:t>
      </w:r>
      <w:r>
        <w:rPr>
          <w:rFonts w:ascii="Times New Roman" w:hAnsi="Times New Roman" w:cs="Times New Roman"/>
          <w:sz w:val="24"/>
          <w:szCs w:val="24"/>
        </w:rPr>
        <w:t xml:space="preserve">=0.025; Fig. S8). </w:t>
      </w:r>
      <w:r w:rsidRPr="00601772">
        <w:rPr>
          <w:rFonts w:ascii="Times New Roman" w:hAnsi="Times New Roman" w:cs="Times New Roman"/>
          <w:sz w:val="24"/>
          <w:szCs w:val="24"/>
        </w:rPr>
        <w:t xml:space="preserve">In fact, nighttime transpiration rates proportional to daytime transpiration rates followed competition patterns, with C-B cottonwoods exhibiting the highest </w:t>
      </w:r>
      <w:del w:id="56" w:author="KARRIN ELISE TENNANT" w:date="2023-01-03T22:23:00Z">
        <w:r w:rsidRPr="00601772" w:rsidDel="00D263AD">
          <w:rPr>
            <w:rFonts w:ascii="Times New Roman" w:hAnsi="Times New Roman" w:cs="Times New Roman"/>
            <w:sz w:val="24"/>
            <w:szCs w:val="24"/>
          </w:rPr>
          <w:delText xml:space="preserve">relative </w:delText>
        </w:r>
      </w:del>
      <w:r w:rsidRPr="00601772">
        <w:rPr>
          <w:rFonts w:ascii="Times New Roman" w:hAnsi="Times New Roman" w:cs="Times New Roman"/>
          <w:sz w:val="24"/>
          <w:szCs w:val="24"/>
        </w:rPr>
        <w:t>E</w:t>
      </w:r>
      <w:r w:rsidRPr="000B72DB">
        <w:rPr>
          <w:rFonts w:ascii="Times New Roman" w:hAnsi="Times New Roman" w:cs="Times New Roman"/>
          <w:sz w:val="24"/>
          <w:szCs w:val="24"/>
          <w:vertAlign w:val="subscript"/>
        </w:rPr>
        <w:t>N</w:t>
      </w:r>
      <w:r w:rsidRPr="00601772">
        <w:rPr>
          <w:rFonts w:ascii="Times New Roman" w:hAnsi="Times New Roman" w:cs="Times New Roman"/>
          <w:sz w:val="24"/>
          <w:szCs w:val="24"/>
        </w:rPr>
        <w:t xml:space="preserve"> rates </w:t>
      </w:r>
      <w:ins w:id="57" w:author="KARRIN ELISE TENNANT" w:date="2023-01-03T22:23:00Z">
        <w:r w:rsidR="00D263AD">
          <w:rPr>
            <w:rFonts w:ascii="Times New Roman" w:hAnsi="Times New Roman" w:cs="Times New Roman"/>
            <w:sz w:val="24"/>
            <w:szCs w:val="24"/>
          </w:rPr>
          <w:t>relative to E</w:t>
        </w:r>
        <w:r w:rsidR="00D263AD" w:rsidRPr="00D263AD">
          <w:rPr>
            <w:rFonts w:ascii="Times New Roman" w:hAnsi="Times New Roman" w:cs="Times New Roman"/>
            <w:sz w:val="24"/>
            <w:szCs w:val="24"/>
            <w:vertAlign w:val="subscript"/>
            <w:rPrChange w:id="58" w:author="KARRIN ELISE TENNANT" w:date="2023-01-03T22:23:00Z">
              <w:rPr>
                <w:rFonts w:ascii="Times New Roman" w:hAnsi="Times New Roman" w:cs="Times New Roman"/>
                <w:sz w:val="24"/>
                <w:szCs w:val="24"/>
              </w:rPr>
            </w:rPrChange>
          </w:rPr>
          <w:t>D</w:t>
        </w:r>
        <w:r w:rsidR="00D263AD">
          <w:rPr>
            <w:rFonts w:ascii="Times New Roman" w:hAnsi="Times New Roman" w:cs="Times New Roman"/>
            <w:sz w:val="24"/>
            <w:szCs w:val="24"/>
            <w:vertAlign w:val="subscript"/>
          </w:rPr>
          <w:t xml:space="preserve">, </w:t>
        </w:r>
      </w:ins>
      <w:r w:rsidRPr="00601772">
        <w:rPr>
          <w:rFonts w:ascii="Times New Roman" w:hAnsi="Times New Roman" w:cs="Times New Roman"/>
          <w:sz w:val="24"/>
          <w:szCs w:val="24"/>
        </w:rPr>
        <w:t xml:space="preserve">and solo C </w:t>
      </w:r>
      <w:r w:rsidRPr="00601772">
        <w:rPr>
          <w:rFonts w:ascii="Times New Roman" w:hAnsi="Times New Roman" w:cs="Times New Roman"/>
          <w:sz w:val="24"/>
          <w:szCs w:val="24"/>
        </w:rPr>
        <w:lastRenderedPageBreak/>
        <w:t>cottonwoods the l</w:t>
      </w:r>
      <w:ins w:id="59" w:author="KARRIN ELISE TENNANT" w:date="2023-01-03T22:24:00Z">
        <w:r w:rsidR="00516C07">
          <w:rPr>
            <w:rFonts w:ascii="Times New Roman" w:hAnsi="Times New Roman" w:cs="Times New Roman"/>
            <w:sz w:val="24"/>
            <w:szCs w:val="24"/>
          </w:rPr>
          <w:t xml:space="preserve">owest </w:t>
        </w:r>
        <w:proofErr w:type="gramStart"/>
        <w:r w:rsidR="00516C07">
          <w:rPr>
            <w:rFonts w:ascii="Times New Roman" w:hAnsi="Times New Roman" w:cs="Times New Roman"/>
            <w:sz w:val="24"/>
            <w:szCs w:val="24"/>
          </w:rPr>
          <w:t>E</w:t>
        </w:r>
        <w:r w:rsidR="00516C07" w:rsidRPr="00516C07">
          <w:rPr>
            <w:rFonts w:ascii="Times New Roman" w:hAnsi="Times New Roman" w:cs="Times New Roman"/>
            <w:sz w:val="24"/>
            <w:szCs w:val="24"/>
            <w:vertAlign w:val="subscript"/>
            <w:rPrChange w:id="60" w:author="KARRIN ELISE TENNANT" w:date="2023-01-03T22:24:00Z">
              <w:rPr>
                <w:rFonts w:ascii="Times New Roman" w:hAnsi="Times New Roman" w:cs="Times New Roman"/>
                <w:sz w:val="24"/>
                <w:szCs w:val="24"/>
              </w:rPr>
            </w:rPrChange>
          </w:rPr>
          <w:t>N</w:t>
        </w:r>
        <w:r w:rsidR="00516C07">
          <w:rPr>
            <w:rFonts w:ascii="Times New Roman" w:hAnsi="Times New Roman" w:cs="Times New Roman"/>
            <w:sz w:val="24"/>
            <w:szCs w:val="24"/>
          </w:rPr>
          <w:t>:E</w:t>
        </w:r>
        <w:r w:rsidR="00516C07" w:rsidRPr="00516C07">
          <w:rPr>
            <w:rFonts w:ascii="Times New Roman" w:hAnsi="Times New Roman" w:cs="Times New Roman"/>
            <w:sz w:val="24"/>
            <w:szCs w:val="24"/>
            <w:vertAlign w:val="subscript"/>
            <w:rPrChange w:id="61" w:author="KARRIN ELISE TENNANT" w:date="2023-01-03T22:24:00Z">
              <w:rPr>
                <w:rFonts w:ascii="Times New Roman" w:hAnsi="Times New Roman" w:cs="Times New Roman"/>
                <w:sz w:val="24"/>
                <w:szCs w:val="24"/>
              </w:rPr>
            </w:rPrChange>
          </w:rPr>
          <w:t>D</w:t>
        </w:r>
      </w:ins>
      <w:proofErr w:type="gramEnd"/>
      <w:del w:id="62" w:author="KARRIN ELISE TENNANT" w:date="2023-01-03T22:24:00Z">
        <w:r w:rsidRPr="00601772" w:rsidDel="00516C07">
          <w:rPr>
            <w:rFonts w:ascii="Times New Roman" w:hAnsi="Times New Roman" w:cs="Times New Roman"/>
            <w:sz w:val="24"/>
            <w:szCs w:val="24"/>
          </w:rPr>
          <w:delText>east</w:delText>
        </w:r>
      </w:del>
      <w:ins w:id="63" w:author="KARRIN ELISE TENNANT" w:date="2022-12-23T10:18:00Z">
        <w:r w:rsidR="001F5693">
          <w:rPr>
            <w:rFonts w:ascii="Times New Roman" w:hAnsi="Times New Roman" w:cs="Times New Roman"/>
            <w:sz w:val="24"/>
            <w:szCs w:val="24"/>
          </w:rPr>
          <w:t xml:space="preserve"> across the course of the experiment</w:t>
        </w:r>
      </w:ins>
      <w:r w:rsidRPr="00601772">
        <w:rPr>
          <w:rFonts w:ascii="Times New Roman" w:hAnsi="Times New Roman" w:cs="Times New Roman"/>
          <w:sz w:val="24"/>
          <w:szCs w:val="24"/>
        </w:rPr>
        <w:t xml:space="preserve">. This points to a correlative relationship between competition and nighttime water loss. </w:t>
      </w:r>
    </w:p>
    <w:p w14:paraId="16AAABED" w14:textId="77777777" w:rsidR="00D15298" w:rsidRDefault="00A26074" w:rsidP="006031F3">
      <w:pPr>
        <w:spacing w:line="480" w:lineRule="auto"/>
        <w:ind w:firstLine="720"/>
        <w:rPr>
          <w:rFonts w:ascii="Times New Roman" w:hAnsi="Times New Roman" w:cs="Times New Roman"/>
          <w:sz w:val="24"/>
          <w:szCs w:val="24"/>
        </w:rPr>
      </w:pPr>
      <w:r w:rsidRPr="00601772">
        <w:rPr>
          <w:rFonts w:ascii="Times New Roman" w:hAnsi="Times New Roman" w:cs="Times New Roman"/>
          <w:sz w:val="24"/>
          <w:szCs w:val="24"/>
        </w:rPr>
        <w:t xml:space="preserve">Competition </w:t>
      </w:r>
      <w:r>
        <w:rPr>
          <w:rFonts w:ascii="Times New Roman" w:hAnsi="Times New Roman" w:cs="Times New Roman"/>
          <w:sz w:val="24"/>
          <w:szCs w:val="24"/>
        </w:rPr>
        <w:t>has substantial impacts on water and carbon fluxes in plant communities</w:t>
      </w:r>
      <w:r w:rsidRPr="00601772">
        <w:rPr>
          <w:rFonts w:ascii="Times New Roman" w:hAnsi="Times New Roman" w:cs="Times New Roman"/>
          <w:sz w:val="24"/>
          <w:szCs w:val="24"/>
        </w:rPr>
        <w:t xml:space="preserve">. </w:t>
      </w:r>
      <w:r>
        <w:rPr>
          <w:rFonts w:ascii="Times New Roman" w:hAnsi="Times New Roman" w:cs="Times New Roman"/>
          <w:sz w:val="24"/>
          <w:szCs w:val="24"/>
        </w:rPr>
        <w:t>For example, competition has been shown to alter trees’ stomatal sensitivity to water potential and vapor pressure deficit (Zenes</w:t>
      </w:r>
      <w:r w:rsidRPr="003112E7">
        <w:rPr>
          <w:rFonts w:ascii="Times New Roman" w:hAnsi="Times New Roman" w:cs="Times New Roman"/>
          <w:i/>
          <w:iCs/>
          <w:sz w:val="24"/>
          <w:szCs w:val="24"/>
        </w:rPr>
        <w:t xml:space="preserve"> et al.</w:t>
      </w:r>
      <w:r>
        <w:rPr>
          <w:rFonts w:ascii="Times New Roman" w:hAnsi="Times New Roman" w:cs="Times New Roman"/>
          <w:i/>
          <w:iCs/>
          <w:sz w:val="24"/>
          <w:szCs w:val="24"/>
        </w:rPr>
        <w:t>,</w:t>
      </w:r>
      <w:r>
        <w:rPr>
          <w:rFonts w:ascii="Times New Roman" w:hAnsi="Times New Roman" w:cs="Times New Roman"/>
          <w:sz w:val="24"/>
          <w:szCs w:val="24"/>
        </w:rPr>
        <w:t xml:space="preserve"> 2021). </w:t>
      </w:r>
      <w:r w:rsidRPr="00601772">
        <w:rPr>
          <w:rFonts w:ascii="Times New Roman" w:hAnsi="Times New Roman" w:cs="Times New Roman"/>
          <w:sz w:val="24"/>
          <w:szCs w:val="24"/>
        </w:rPr>
        <w:t>Nocturnal transpiration is not negligible, but rather a substantial portion of a tree’s daily water loss</w:t>
      </w:r>
      <w:r>
        <w:rPr>
          <w:rFonts w:ascii="Times New Roman" w:hAnsi="Times New Roman" w:cs="Times New Roman"/>
          <w:sz w:val="24"/>
          <w:szCs w:val="24"/>
        </w:rPr>
        <w:t xml:space="preserve"> (Snyder </w:t>
      </w:r>
      <w:r w:rsidRPr="0078610A">
        <w:rPr>
          <w:rFonts w:ascii="Times New Roman" w:hAnsi="Times New Roman" w:cs="Times New Roman"/>
          <w:i/>
          <w:sz w:val="24"/>
          <w:szCs w:val="24"/>
        </w:rPr>
        <w:t>et al.</w:t>
      </w:r>
      <w:r>
        <w:rPr>
          <w:rFonts w:ascii="Times New Roman" w:hAnsi="Times New Roman" w:cs="Times New Roman"/>
          <w:sz w:val="24"/>
          <w:szCs w:val="24"/>
        </w:rPr>
        <w:t xml:space="preserve">, 2003; Dawson </w:t>
      </w:r>
      <w:r w:rsidRPr="0078610A">
        <w:rPr>
          <w:rFonts w:ascii="Times New Roman" w:hAnsi="Times New Roman" w:cs="Times New Roman"/>
          <w:i/>
          <w:sz w:val="24"/>
          <w:szCs w:val="24"/>
        </w:rPr>
        <w:t>et al.</w:t>
      </w:r>
      <w:r>
        <w:rPr>
          <w:rFonts w:ascii="Times New Roman" w:hAnsi="Times New Roman" w:cs="Times New Roman"/>
          <w:sz w:val="24"/>
          <w:szCs w:val="24"/>
        </w:rPr>
        <w:t xml:space="preserve">, 2007; Novick </w:t>
      </w:r>
      <w:r w:rsidRPr="0078610A">
        <w:rPr>
          <w:rFonts w:ascii="Times New Roman" w:hAnsi="Times New Roman" w:cs="Times New Roman"/>
          <w:i/>
          <w:sz w:val="24"/>
          <w:szCs w:val="24"/>
        </w:rPr>
        <w:t>et al.</w:t>
      </w:r>
      <w:r>
        <w:rPr>
          <w:rFonts w:ascii="Times New Roman" w:hAnsi="Times New Roman" w:cs="Times New Roman"/>
          <w:sz w:val="24"/>
          <w:szCs w:val="24"/>
        </w:rPr>
        <w:t xml:space="preserve">, 2009; </w:t>
      </w:r>
      <w:proofErr w:type="spellStart"/>
      <w:r>
        <w:rPr>
          <w:rFonts w:ascii="Times New Roman" w:hAnsi="Times New Roman" w:cs="Times New Roman"/>
          <w:sz w:val="24"/>
          <w:szCs w:val="24"/>
        </w:rPr>
        <w:t>Zeppel</w:t>
      </w:r>
      <w:proofErr w:type="spellEnd"/>
      <w:r>
        <w:rPr>
          <w:rFonts w:ascii="Times New Roman" w:hAnsi="Times New Roman" w:cs="Times New Roman"/>
          <w:sz w:val="24"/>
          <w:szCs w:val="24"/>
        </w:rPr>
        <w:t xml:space="preserve"> </w:t>
      </w:r>
      <w:r w:rsidRPr="007F31E8">
        <w:rPr>
          <w:rFonts w:ascii="Times New Roman" w:hAnsi="Times New Roman" w:cs="Times New Roman"/>
          <w:i/>
          <w:iCs/>
          <w:sz w:val="24"/>
          <w:szCs w:val="24"/>
        </w:rPr>
        <w:t>et al.</w:t>
      </w:r>
      <w:r>
        <w:rPr>
          <w:rFonts w:ascii="Times New Roman" w:hAnsi="Times New Roman" w:cs="Times New Roman"/>
          <w:sz w:val="24"/>
          <w:szCs w:val="24"/>
        </w:rPr>
        <w:t xml:space="preserve">, 2014; </w:t>
      </w:r>
      <w:proofErr w:type="spellStart"/>
      <w:r w:rsidRPr="005E3773">
        <w:rPr>
          <w:rFonts w:ascii="Times New Roman" w:hAnsi="Times New Roman" w:cs="Times New Roman"/>
          <w:sz w:val="24"/>
          <w:szCs w:val="24"/>
        </w:rPr>
        <w:t>Padrón</w:t>
      </w:r>
      <w:proofErr w:type="spellEnd"/>
      <w:r>
        <w:rPr>
          <w:rFonts w:ascii="Times New Roman" w:hAnsi="Times New Roman" w:cs="Times New Roman"/>
          <w:sz w:val="24"/>
          <w:szCs w:val="24"/>
        </w:rPr>
        <w:t xml:space="preserve"> </w:t>
      </w:r>
      <w:r w:rsidRPr="0078610A">
        <w:rPr>
          <w:rFonts w:ascii="Times New Roman" w:hAnsi="Times New Roman" w:cs="Times New Roman"/>
          <w:i/>
          <w:sz w:val="24"/>
          <w:szCs w:val="24"/>
        </w:rPr>
        <w:t>et al.</w:t>
      </w:r>
      <w:r>
        <w:rPr>
          <w:rFonts w:ascii="Times New Roman" w:hAnsi="Times New Roman" w:cs="Times New Roman"/>
          <w:sz w:val="24"/>
          <w:szCs w:val="24"/>
        </w:rPr>
        <w:t>, 2020), including up to 20-40% in this study</w:t>
      </w:r>
      <w:r w:rsidRPr="00601772">
        <w:rPr>
          <w:rFonts w:ascii="Times New Roman" w:hAnsi="Times New Roman" w:cs="Times New Roman"/>
          <w:sz w:val="24"/>
          <w:szCs w:val="24"/>
        </w:rPr>
        <w:t xml:space="preserve">. </w:t>
      </w:r>
      <w:proofErr w:type="spellStart"/>
      <w:r w:rsidRPr="00601772">
        <w:rPr>
          <w:rFonts w:ascii="Times New Roman" w:hAnsi="Times New Roman" w:cs="Times New Roman"/>
          <w:sz w:val="24"/>
          <w:szCs w:val="24"/>
        </w:rPr>
        <w:t>Zeppel</w:t>
      </w:r>
      <w:proofErr w:type="spellEnd"/>
      <w:r w:rsidRPr="00601772">
        <w:rPr>
          <w:rFonts w:ascii="Times New Roman" w:hAnsi="Times New Roman" w:cs="Times New Roman"/>
          <w:sz w:val="24"/>
          <w:szCs w:val="24"/>
        </w:rPr>
        <w:t xml:space="preserve"> </w:t>
      </w:r>
      <w:r w:rsidRPr="0078610A">
        <w:rPr>
          <w:rFonts w:ascii="Times New Roman" w:hAnsi="Times New Roman" w:cs="Times New Roman"/>
          <w:i/>
          <w:sz w:val="24"/>
          <w:szCs w:val="24"/>
        </w:rPr>
        <w:t>et al.</w:t>
      </w:r>
      <w:r w:rsidRPr="00601772">
        <w:rPr>
          <w:rFonts w:ascii="Times New Roman" w:hAnsi="Times New Roman" w:cs="Times New Roman"/>
          <w:sz w:val="24"/>
          <w:szCs w:val="24"/>
        </w:rPr>
        <w:t xml:space="preserve"> investigated the effects of environmental controls on nighttime stomatal conductance and subsequent effects; they similarly found nocturnal transpiration rates up to 40% of daytime rates (2014). The intraspecific competitive groups of this experiment showed relatively high E</w:t>
      </w:r>
      <w:r w:rsidRPr="000B72DB">
        <w:rPr>
          <w:rFonts w:ascii="Times New Roman" w:hAnsi="Times New Roman" w:cs="Times New Roman"/>
          <w:sz w:val="24"/>
          <w:szCs w:val="24"/>
          <w:vertAlign w:val="subscript"/>
        </w:rPr>
        <w:t>N</w:t>
      </w:r>
      <w:r w:rsidRPr="00601772">
        <w:rPr>
          <w:rFonts w:ascii="Times New Roman" w:hAnsi="Times New Roman" w:cs="Times New Roman"/>
          <w:sz w:val="24"/>
          <w:szCs w:val="24"/>
        </w:rPr>
        <w:t xml:space="preserve"> rates and leaf areas, meaning that they transpired significantly large portions of water at night. This trend suggests that trees with moderate competition are likely very large contributors to nighttime water loss. </w:t>
      </w:r>
    </w:p>
    <w:p w14:paraId="76DEE73B" w14:textId="502FE08D" w:rsidR="00352A1F" w:rsidRDefault="00A26074" w:rsidP="006031F3">
      <w:pPr>
        <w:spacing w:line="480" w:lineRule="auto"/>
        <w:ind w:firstLine="720"/>
        <w:rPr>
          <w:rFonts w:ascii="Times New Roman" w:hAnsi="Times New Roman" w:cs="Times New Roman"/>
          <w:sz w:val="24"/>
          <w:szCs w:val="24"/>
        </w:rPr>
      </w:pPr>
      <w:r w:rsidRPr="00601772">
        <w:rPr>
          <w:rFonts w:ascii="Times New Roman" w:hAnsi="Times New Roman" w:cs="Times New Roman"/>
          <w:sz w:val="24"/>
          <w:szCs w:val="24"/>
        </w:rPr>
        <w:t>The patterns of competitive stomatal behavior at night observed in this experiment have considerable implications for models of transpiration and water cycling in ecosystems.</w:t>
      </w:r>
      <w:r>
        <w:rPr>
          <w:rFonts w:ascii="Times New Roman" w:hAnsi="Times New Roman" w:cs="Times New Roman"/>
          <w:sz w:val="24"/>
          <w:szCs w:val="24"/>
        </w:rPr>
        <w:t xml:space="preserve"> </w:t>
      </w:r>
      <w:r w:rsidRPr="00601772">
        <w:rPr>
          <w:rFonts w:ascii="Times New Roman" w:hAnsi="Times New Roman" w:cs="Times New Roman"/>
          <w:sz w:val="24"/>
          <w:szCs w:val="24"/>
        </w:rPr>
        <w:t xml:space="preserve">Many current ecosystem models fail to account for dynamic nighttime water loss trends, either assuming low and/or constant rates of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601772">
        <w:rPr>
          <w:rFonts w:ascii="Times New Roman" w:hAnsi="Times New Roman" w:cs="Times New Roman"/>
          <w:sz w:val="24"/>
          <w:szCs w:val="24"/>
        </w:rPr>
        <w:t xml:space="preserve"> and E</w:t>
      </w:r>
      <w:r w:rsidRPr="000B72DB">
        <w:rPr>
          <w:rFonts w:ascii="Times New Roman" w:hAnsi="Times New Roman" w:cs="Times New Roman"/>
          <w:sz w:val="24"/>
          <w:szCs w:val="24"/>
          <w:vertAlign w:val="subscript"/>
        </w:rPr>
        <w:t>N</w:t>
      </w:r>
      <w:r w:rsidRPr="00601772">
        <w:rPr>
          <w:rFonts w:ascii="Times New Roman" w:hAnsi="Times New Roman" w:cs="Times New Roman"/>
          <w:sz w:val="24"/>
          <w:szCs w:val="24"/>
        </w:rPr>
        <w:t xml:space="preserve"> or ignoring nocturnal water loss completely</w:t>
      </w:r>
      <w:r>
        <w:rPr>
          <w:rFonts w:ascii="Times New Roman" w:hAnsi="Times New Roman" w:cs="Times New Roman"/>
          <w:sz w:val="24"/>
          <w:szCs w:val="24"/>
        </w:rPr>
        <w:t xml:space="preserve"> (</w:t>
      </w:r>
      <w:r w:rsidRPr="00481E9B">
        <w:rPr>
          <w:rFonts w:ascii="Times New Roman" w:hAnsi="Times New Roman" w:cs="Times New Roman"/>
          <w:sz w:val="24"/>
          <w:szCs w:val="24"/>
        </w:rPr>
        <w:t>Lombardozzi</w:t>
      </w:r>
      <w:r>
        <w:rPr>
          <w:rFonts w:ascii="Times New Roman" w:hAnsi="Times New Roman" w:cs="Times New Roman"/>
          <w:sz w:val="24"/>
          <w:szCs w:val="24"/>
        </w:rPr>
        <w:t xml:space="preserve"> </w:t>
      </w:r>
      <w:r w:rsidRPr="0078610A">
        <w:rPr>
          <w:rFonts w:ascii="Times New Roman" w:hAnsi="Times New Roman" w:cs="Times New Roman"/>
          <w:i/>
          <w:sz w:val="24"/>
          <w:szCs w:val="24"/>
        </w:rPr>
        <w:t>et al.</w:t>
      </w:r>
      <w:r>
        <w:rPr>
          <w:rFonts w:ascii="Times New Roman" w:hAnsi="Times New Roman" w:cs="Times New Roman"/>
          <w:sz w:val="24"/>
          <w:szCs w:val="24"/>
        </w:rPr>
        <w:t xml:space="preserve">, 2017; Wang </w:t>
      </w:r>
      <w:r w:rsidRPr="0078610A">
        <w:rPr>
          <w:rFonts w:ascii="Times New Roman" w:hAnsi="Times New Roman" w:cs="Times New Roman"/>
          <w:i/>
          <w:sz w:val="24"/>
          <w:szCs w:val="24"/>
        </w:rPr>
        <w:t>et al.</w:t>
      </w:r>
      <w:r>
        <w:rPr>
          <w:rFonts w:ascii="Times New Roman" w:hAnsi="Times New Roman" w:cs="Times New Roman"/>
          <w:sz w:val="24"/>
          <w:szCs w:val="24"/>
        </w:rPr>
        <w:t>, 2021)</w:t>
      </w:r>
      <w:r w:rsidRPr="00601772">
        <w:rPr>
          <w:rFonts w:ascii="Times New Roman" w:hAnsi="Times New Roman" w:cs="Times New Roman"/>
          <w:sz w:val="24"/>
          <w:szCs w:val="24"/>
        </w:rPr>
        <w:t>. Improvements to these models will inform projections of water cycling as the climate changes. This research will also contribute to the growing interest in genetic modifications to improve water-use efficiency of crops and combat yield losses due to cropland aridification.</w:t>
      </w:r>
    </w:p>
    <w:p w14:paraId="57C652AB" w14:textId="77777777" w:rsidR="00D07771" w:rsidRDefault="00D07771" w:rsidP="006031F3">
      <w:pPr>
        <w:spacing w:line="480" w:lineRule="auto"/>
        <w:ind w:firstLine="720"/>
        <w:rPr>
          <w:rFonts w:ascii="Times New Roman" w:hAnsi="Times New Roman" w:cs="Times New Roman"/>
          <w:sz w:val="24"/>
          <w:szCs w:val="24"/>
        </w:rPr>
      </w:pPr>
    </w:p>
    <w:bookmarkEnd w:id="45"/>
    <w:p w14:paraId="400CCD82" w14:textId="77777777" w:rsidR="000D2BCE" w:rsidRDefault="000D2BCE" w:rsidP="006031F3">
      <w:pPr>
        <w:spacing w:line="480" w:lineRule="auto"/>
        <w:rPr>
          <w:rFonts w:ascii="Times New Roman" w:hAnsi="Times New Roman" w:cs="Times New Roman"/>
          <w:b/>
          <w:bCs/>
          <w:sz w:val="24"/>
          <w:szCs w:val="24"/>
        </w:rPr>
      </w:pPr>
      <w:r>
        <w:rPr>
          <w:rFonts w:ascii="Times New Roman" w:hAnsi="Times New Roman" w:cs="Times New Roman"/>
          <w:b/>
          <w:bCs/>
          <w:sz w:val="24"/>
          <w:szCs w:val="24"/>
        </w:rPr>
        <w:t>Funding</w:t>
      </w:r>
    </w:p>
    <w:p w14:paraId="7E1DB4DE" w14:textId="177EA652" w:rsidR="00340594" w:rsidRDefault="00421AF1" w:rsidP="007B79B8">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David and Lucille Packard Foundation</w:t>
      </w:r>
      <w:r w:rsidR="00F978F1">
        <w:rPr>
          <w:rFonts w:ascii="Times New Roman" w:hAnsi="Times New Roman" w:cs="Times New Roman"/>
          <w:sz w:val="24"/>
          <w:szCs w:val="24"/>
        </w:rPr>
        <w:t xml:space="preserve"> to WRLA</w:t>
      </w:r>
      <w:r w:rsidR="00032E50">
        <w:rPr>
          <w:rFonts w:ascii="Times New Roman" w:hAnsi="Times New Roman" w:cs="Times New Roman"/>
          <w:sz w:val="24"/>
          <w:szCs w:val="24"/>
        </w:rPr>
        <w:t xml:space="preserve">; </w:t>
      </w:r>
      <w:r w:rsidR="00032E50" w:rsidRPr="006B34C3">
        <w:rPr>
          <w:rFonts w:ascii="Times New Roman" w:hAnsi="Times New Roman" w:cs="Times New Roman"/>
          <w:color w:val="000000"/>
          <w:sz w:val="24"/>
          <w:szCs w:val="24"/>
        </w:rPr>
        <w:t>US National Science Foundation</w:t>
      </w:r>
      <w:r w:rsidR="00844D59">
        <w:rPr>
          <w:rFonts w:ascii="Times New Roman" w:hAnsi="Times New Roman" w:cs="Times New Roman"/>
          <w:color w:val="000000"/>
          <w:sz w:val="24"/>
          <w:szCs w:val="24"/>
        </w:rPr>
        <w:t xml:space="preserve"> (</w:t>
      </w:r>
      <w:r w:rsidR="00844D59" w:rsidRPr="006B34C3">
        <w:rPr>
          <w:rFonts w:ascii="Times New Roman" w:hAnsi="Times New Roman" w:cs="Times New Roman"/>
          <w:color w:val="000000"/>
          <w:sz w:val="24"/>
          <w:szCs w:val="24"/>
        </w:rPr>
        <w:t>1802880, 2003017</w:t>
      </w:r>
      <w:r w:rsidR="00844D59">
        <w:rPr>
          <w:rFonts w:ascii="Times New Roman" w:hAnsi="Times New Roman" w:cs="Times New Roman"/>
          <w:color w:val="000000"/>
          <w:sz w:val="24"/>
          <w:szCs w:val="24"/>
        </w:rPr>
        <w:t>,</w:t>
      </w:r>
      <w:r w:rsidR="00844D59" w:rsidRPr="006B34C3">
        <w:rPr>
          <w:rFonts w:ascii="Times New Roman" w:hAnsi="Times New Roman" w:cs="Times New Roman"/>
          <w:color w:val="000000"/>
          <w:sz w:val="24"/>
          <w:szCs w:val="24"/>
        </w:rPr>
        <w:t xml:space="preserve"> and 2044937</w:t>
      </w:r>
      <w:r w:rsidR="00844D59">
        <w:rPr>
          <w:rFonts w:ascii="Times New Roman" w:hAnsi="Times New Roman" w:cs="Times New Roman"/>
          <w:color w:val="000000"/>
          <w:sz w:val="24"/>
          <w:szCs w:val="24"/>
        </w:rPr>
        <w:t xml:space="preserve"> to WRLA); </w:t>
      </w:r>
      <w:r w:rsidR="00340594" w:rsidRPr="006B34C3">
        <w:rPr>
          <w:rFonts w:ascii="Times New Roman" w:hAnsi="Times New Roman" w:cs="Times New Roman"/>
          <w:color w:val="000000"/>
          <w:sz w:val="24"/>
          <w:szCs w:val="24"/>
        </w:rPr>
        <w:t xml:space="preserve">USDA National Institute of Food and Agriculture, Agricultural and Food Research Initiative Competitive </w:t>
      </w:r>
      <w:proofErr w:type="spellStart"/>
      <w:r w:rsidR="00340594" w:rsidRPr="006B34C3">
        <w:rPr>
          <w:rFonts w:ascii="Times New Roman" w:hAnsi="Times New Roman" w:cs="Times New Roman"/>
          <w:color w:val="000000"/>
          <w:sz w:val="24"/>
          <w:szCs w:val="24"/>
        </w:rPr>
        <w:t>Programme</w:t>
      </w:r>
      <w:proofErr w:type="spellEnd"/>
      <w:r w:rsidR="00340594" w:rsidRPr="006B34C3">
        <w:rPr>
          <w:rFonts w:ascii="Times New Roman" w:hAnsi="Times New Roman" w:cs="Times New Roman"/>
          <w:color w:val="000000"/>
          <w:sz w:val="24"/>
          <w:szCs w:val="24"/>
        </w:rPr>
        <w:t xml:space="preserve">, Ecosystem Services and </w:t>
      </w:r>
      <w:proofErr w:type="spellStart"/>
      <w:r w:rsidR="00340594" w:rsidRPr="006B34C3">
        <w:rPr>
          <w:rFonts w:ascii="Times New Roman" w:hAnsi="Times New Roman" w:cs="Times New Roman"/>
          <w:color w:val="000000"/>
          <w:sz w:val="24"/>
          <w:szCs w:val="24"/>
        </w:rPr>
        <w:t>Agro</w:t>
      </w:r>
      <w:proofErr w:type="spellEnd"/>
      <w:r w:rsidR="00340594" w:rsidRPr="006B34C3">
        <w:rPr>
          <w:rFonts w:ascii="Cambria Math" w:hAnsi="Cambria Math" w:cs="Cambria Math"/>
          <w:color w:val="000000"/>
          <w:sz w:val="24"/>
          <w:szCs w:val="24"/>
        </w:rPr>
        <w:t>‐</w:t>
      </w:r>
      <w:r w:rsidR="00340594" w:rsidRPr="006B34C3">
        <w:rPr>
          <w:rFonts w:ascii="Times New Roman" w:hAnsi="Times New Roman" w:cs="Times New Roman"/>
          <w:color w:val="000000"/>
          <w:sz w:val="24"/>
          <w:szCs w:val="24"/>
        </w:rPr>
        <w:t xml:space="preserve">Ecosystem Management </w:t>
      </w:r>
      <w:r w:rsidR="00340594">
        <w:rPr>
          <w:rFonts w:ascii="Times New Roman" w:hAnsi="Times New Roman" w:cs="Times New Roman"/>
          <w:color w:val="000000"/>
          <w:sz w:val="24"/>
          <w:szCs w:val="24"/>
        </w:rPr>
        <w:t>(</w:t>
      </w:r>
      <w:r w:rsidR="00340594" w:rsidRPr="006B34C3">
        <w:rPr>
          <w:rFonts w:ascii="Times New Roman" w:hAnsi="Times New Roman" w:cs="Times New Roman"/>
          <w:color w:val="000000"/>
          <w:sz w:val="24"/>
          <w:szCs w:val="24"/>
        </w:rPr>
        <w:t>2018</w:t>
      </w:r>
      <w:r w:rsidR="00340594" w:rsidRPr="006B34C3">
        <w:rPr>
          <w:rFonts w:ascii="Cambria Math" w:hAnsi="Cambria Math" w:cs="Cambria Math"/>
          <w:color w:val="000000"/>
          <w:sz w:val="24"/>
          <w:szCs w:val="24"/>
        </w:rPr>
        <w:t>‐</w:t>
      </w:r>
      <w:r w:rsidR="00340594" w:rsidRPr="006B34C3">
        <w:rPr>
          <w:rFonts w:ascii="Times New Roman" w:hAnsi="Times New Roman" w:cs="Times New Roman"/>
          <w:color w:val="000000"/>
          <w:sz w:val="24"/>
          <w:szCs w:val="24"/>
        </w:rPr>
        <w:t>67019</w:t>
      </w:r>
      <w:r w:rsidR="00340594" w:rsidRPr="006B34C3">
        <w:rPr>
          <w:rFonts w:ascii="Cambria Math" w:hAnsi="Cambria Math" w:cs="Cambria Math"/>
          <w:color w:val="000000"/>
          <w:sz w:val="24"/>
          <w:szCs w:val="24"/>
        </w:rPr>
        <w:t>‐</w:t>
      </w:r>
      <w:r w:rsidR="00340594" w:rsidRPr="006B34C3">
        <w:rPr>
          <w:rFonts w:ascii="Times New Roman" w:hAnsi="Times New Roman" w:cs="Times New Roman"/>
          <w:color w:val="000000"/>
          <w:sz w:val="24"/>
          <w:szCs w:val="24"/>
        </w:rPr>
        <w:t>27850</w:t>
      </w:r>
      <w:r w:rsidR="00340594">
        <w:rPr>
          <w:rFonts w:ascii="Times New Roman" w:hAnsi="Times New Roman" w:cs="Times New Roman"/>
          <w:color w:val="000000"/>
          <w:sz w:val="24"/>
          <w:szCs w:val="24"/>
        </w:rPr>
        <w:t xml:space="preserve"> to WRLA); University of Utah School of Biological Sciences to KET.</w:t>
      </w:r>
    </w:p>
    <w:p w14:paraId="70BF5B26" w14:textId="77777777" w:rsidR="007B79B8" w:rsidRPr="00CB52E1" w:rsidRDefault="007B79B8" w:rsidP="007B79B8">
      <w:pPr>
        <w:spacing w:line="480" w:lineRule="auto"/>
        <w:ind w:firstLine="720"/>
        <w:rPr>
          <w:rFonts w:ascii="Times New Roman" w:hAnsi="Times New Roman" w:cs="Times New Roman"/>
          <w:color w:val="000000"/>
          <w:sz w:val="24"/>
          <w:szCs w:val="24"/>
        </w:rPr>
      </w:pPr>
    </w:p>
    <w:p w14:paraId="491DC9F4" w14:textId="42C6BAE6" w:rsidR="006D189B" w:rsidRPr="00EC61F8" w:rsidRDefault="006D189B" w:rsidP="006031F3">
      <w:pPr>
        <w:spacing w:line="480" w:lineRule="auto"/>
        <w:rPr>
          <w:rFonts w:ascii="Times New Roman" w:hAnsi="Times New Roman" w:cs="Times New Roman"/>
          <w:b/>
          <w:bCs/>
          <w:sz w:val="24"/>
          <w:szCs w:val="24"/>
        </w:rPr>
      </w:pPr>
      <w:r w:rsidRPr="00EC61F8">
        <w:rPr>
          <w:rFonts w:ascii="Times New Roman" w:hAnsi="Times New Roman" w:cs="Times New Roman"/>
          <w:b/>
          <w:bCs/>
          <w:sz w:val="24"/>
          <w:szCs w:val="24"/>
        </w:rPr>
        <w:t>Acknowledgements</w:t>
      </w:r>
    </w:p>
    <w:p w14:paraId="16D972B4" w14:textId="50F4E07A" w:rsidR="006D189B" w:rsidRPr="006D189B" w:rsidRDefault="006D189B" w:rsidP="006031F3">
      <w:pPr>
        <w:spacing w:line="480" w:lineRule="auto"/>
        <w:ind w:firstLine="720"/>
        <w:rPr>
          <w:rFonts w:ascii="Times New Roman" w:hAnsi="Times New Roman" w:cs="Times New Roman"/>
          <w:sz w:val="24"/>
          <w:szCs w:val="24"/>
        </w:rPr>
      </w:pPr>
      <w:r w:rsidRPr="00DC43E9">
        <w:rPr>
          <w:rFonts w:ascii="Times New Roman" w:hAnsi="Times New Roman" w:cs="Times New Roman"/>
          <w:sz w:val="24"/>
          <w:szCs w:val="24"/>
        </w:rPr>
        <w:t>W</w:t>
      </w:r>
      <w:r w:rsidRPr="006D189B">
        <w:rPr>
          <w:rFonts w:ascii="Times New Roman" w:hAnsi="Times New Roman" w:cs="Times New Roman"/>
          <w:sz w:val="24"/>
          <w:szCs w:val="24"/>
        </w:rPr>
        <w:t xml:space="preserve">e would like to thank </w:t>
      </w:r>
      <w:r w:rsidR="00457DB0">
        <w:rPr>
          <w:rFonts w:ascii="Times New Roman" w:hAnsi="Times New Roman" w:cs="Times New Roman"/>
          <w:sz w:val="24"/>
          <w:szCs w:val="24"/>
        </w:rPr>
        <w:t xml:space="preserve">Kelly Kerr, </w:t>
      </w:r>
      <w:r w:rsidR="00164F18">
        <w:rPr>
          <w:rFonts w:ascii="Times New Roman" w:hAnsi="Times New Roman" w:cs="Times New Roman"/>
          <w:sz w:val="24"/>
          <w:szCs w:val="24"/>
        </w:rPr>
        <w:t xml:space="preserve">Martin </w:t>
      </w:r>
      <w:r w:rsidR="00D05CE0">
        <w:rPr>
          <w:rFonts w:ascii="Times New Roman" w:hAnsi="Times New Roman" w:cs="Times New Roman"/>
          <w:sz w:val="24"/>
          <w:szCs w:val="24"/>
        </w:rPr>
        <w:t>V</w:t>
      </w:r>
      <w:r w:rsidR="00164F18">
        <w:rPr>
          <w:rFonts w:ascii="Times New Roman" w:hAnsi="Times New Roman" w:cs="Times New Roman"/>
          <w:sz w:val="24"/>
          <w:szCs w:val="24"/>
        </w:rPr>
        <w:t>enturas, Derek Kober, and Shelby Jenkins f</w:t>
      </w:r>
      <w:r w:rsidRPr="006D189B">
        <w:rPr>
          <w:rFonts w:ascii="Times New Roman" w:hAnsi="Times New Roman" w:cs="Times New Roman"/>
          <w:sz w:val="24"/>
          <w:szCs w:val="24"/>
        </w:rPr>
        <w:t>or the</w:t>
      </w:r>
      <w:r w:rsidR="00B25B19">
        <w:rPr>
          <w:rFonts w:ascii="Times New Roman" w:hAnsi="Times New Roman" w:cs="Times New Roman"/>
          <w:sz w:val="24"/>
          <w:szCs w:val="24"/>
        </w:rPr>
        <w:t>ir</w:t>
      </w:r>
      <w:r w:rsidRPr="006D189B">
        <w:rPr>
          <w:rFonts w:ascii="Times New Roman" w:hAnsi="Times New Roman" w:cs="Times New Roman"/>
          <w:sz w:val="24"/>
          <w:szCs w:val="24"/>
        </w:rPr>
        <w:t xml:space="preserve"> help in the experiments.</w:t>
      </w:r>
    </w:p>
    <w:p w14:paraId="2F122DCC" w14:textId="77777777" w:rsidR="006D189B" w:rsidRPr="006D189B" w:rsidRDefault="006D189B" w:rsidP="006031F3">
      <w:pPr>
        <w:spacing w:line="480" w:lineRule="auto"/>
        <w:ind w:firstLine="720"/>
        <w:rPr>
          <w:rFonts w:ascii="Times New Roman" w:hAnsi="Times New Roman" w:cs="Times New Roman"/>
          <w:sz w:val="24"/>
          <w:szCs w:val="24"/>
        </w:rPr>
      </w:pPr>
    </w:p>
    <w:p w14:paraId="6773ACBF" w14:textId="77777777" w:rsidR="006D189B" w:rsidRPr="00EC61F8" w:rsidRDefault="006D189B" w:rsidP="006031F3">
      <w:pPr>
        <w:spacing w:line="480" w:lineRule="auto"/>
        <w:rPr>
          <w:rFonts w:ascii="Times New Roman" w:hAnsi="Times New Roman" w:cs="Times New Roman"/>
          <w:b/>
          <w:bCs/>
          <w:sz w:val="24"/>
          <w:szCs w:val="24"/>
        </w:rPr>
      </w:pPr>
      <w:r w:rsidRPr="00EC61F8">
        <w:rPr>
          <w:rFonts w:ascii="Times New Roman" w:hAnsi="Times New Roman" w:cs="Times New Roman"/>
          <w:b/>
          <w:bCs/>
          <w:sz w:val="24"/>
          <w:szCs w:val="24"/>
        </w:rPr>
        <w:t>Author contributions</w:t>
      </w:r>
    </w:p>
    <w:p w14:paraId="320A838E" w14:textId="6F7FF18B" w:rsidR="00352A1F" w:rsidRDefault="00741133" w:rsidP="00603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KET</w:t>
      </w:r>
      <w:r w:rsidR="006D189B" w:rsidRPr="006D189B">
        <w:rPr>
          <w:rFonts w:ascii="Times New Roman" w:hAnsi="Times New Roman" w:cs="Times New Roman"/>
          <w:sz w:val="24"/>
          <w:szCs w:val="24"/>
        </w:rPr>
        <w:t xml:space="preserve"> </w:t>
      </w:r>
      <w:r w:rsidR="00CC2099">
        <w:rPr>
          <w:rFonts w:ascii="Times New Roman" w:hAnsi="Times New Roman" w:cs="Times New Roman"/>
          <w:sz w:val="24"/>
          <w:szCs w:val="24"/>
        </w:rPr>
        <w:t xml:space="preserve">and WRLA </w:t>
      </w:r>
      <w:r w:rsidR="006D189B" w:rsidRPr="006D189B">
        <w:rPr>
          <w:rFonts w:ascii="Times New Roman" w:hAnsi="Times New Roman" w:cs="Times New Roman"/>
          <w:sz w:val="24"/>
          <w:szCs w:val="24"/>
        </w:rPr>
        <w:t xml:space="preserve">designed the study and </w:t>
      </w:r>
      <w:r w:rsidR="0025158E">
        <w:rPr>
          <w:rFonts w:ascii="Times New Roman" w:hAnsi="Times New Roman" w:cs="Times New Roman"/>
          <w:sz w:val="24"/>
          <w:szCs w:val="24"/>
        </w:rPr>
        <w:t>KET</w:t>
      </w:r>
      <w:r w:rsidR="006D189B" w:rsidRPr="006D189B">
        <w:rPr>
          <w:rFonts w:ascii="Times New Roman" w:hAnsi="Times New Roman" w:cs="Times New Roman"/>
          <w:sz w:val="24"/>
          <w:szCs w:val="24"/>
        </w:rPr>
        <w:t xml:space="preserve"> collected the data; K</w:t>
      </w:r>
      <w:r w:rsidR="0025158E">
        <w:rPr>
          <w:rFonts w:ascii="Times New Roman" w:hAnsi="Times New Roman" w:cs="Times New Roman"/>
          <w:sz w:val="24"/>
          <w:szCs w:val="24"/>
        </w:rPr>
        <w:t>ET</w:t>
      </w:r>
      <w:r w:rsidR="006D189B" w:rsidRPr="006D189B">
        <w:rPr>
          <w:rFonts w:ascii="Times New Roman" w:hAnsi="Times New Roman" w:cs="Times New Roman"/>
          <w:sz w:val="24"/>
          <w:szCs w:val="24"/>
        </w:rPr>
        <w:t xml:space="preserve"> performed data analysis with inputs from </w:t>
      </w:r>
      <w:r w:rsidR="0025158E">
        <w:rPr>
          <w:rFonts w:ascii="Times New Roman" w:hAnsi="Times New Roman" w:cs="Times New Roman"/>
          <w:sz w:val="24"/>
          <w:szCs w:val="24"/>
        </w:rPr>
        <w:t>WRLA</w:t>
      </w:r>
      <w:r w:rsidR="006D189B" w:rsidRPr="006D189B">
        <w:rPr>
          <w:rFonts w:ascii="Times New Roman" w:hAnsi="Times New Roman" w:cs="Times New Roman"/>
          <w:sz w:val="24"/>
          <w:szCs w:val="24"/>
        </w:rPr>
        <w:t>; K</w:t>
      </w:r>
      <w:r w:rsidR="0025158E">
        <w:rPr>
          <w:rFonts w:ascii="Times New Roman" w:hAnsi="Times New Roman" w:cs="Times New Roman"/>
          <w:sz w:val="24"/>
          <w:szCs w:val="24"/>
        </w:rPr>
        <w:t>ET and WRLA</w:t>
      </w:r>
      <w:r w:rsidR="006D189B" w:rsidRPr="006D189B">
        <w:rPr>
          <w:rFonts w:ascii="Times New Roman" w:hAnsi="Times New Roman" w:cs="Times New Roman"/>
          <w:sz w:val="24"/>
          <w:szCs w:val="24"/>
        </w:rPr>
        <w:t xml:space="preserve"> wrote the manuscript.</w:t>
      </w:r>
    </w:p>
    <w:p w14:paraId="40B73318" w14:textId="464C8E8E" w:rsidR="00352A1F" w:rsidRDefault="00352A1F" w:rsidP="006031F3">
      <w:pPr>
        <w:spacing w:line="480" w:lineRule="auto"/>
        <w:ind w:firstLine="720"/>
        <w:rPr>
          <w:rFonts w:ascii="Times New Roman" w:hAnsi="Times New Roman" w:cs="Times New Roman"/>
          <w:sz w:val="24"/>
          <w:szCs w:val="24"/>
        </w:rPr>
      </w:pPr>
    </w:p>
    <w:p w14:paraId="40DA659A" w14:textId="0346B92A" w:rsidR="00FA6040" w:rsidRDefault="00FA6040" w:rsidP="006031F3">
      <w:pPr>
        <w:spacing w:line="480" w:lineRule="auto"/>
        <w:rPr>
          <w:rFonts w:ascii="Times New Roman" w:hAnsi="Times New Roman" w:cs="Times New Roman"/>
          <w:b/>
          <w:bCs/>
          <w:sz w:val="24"/>
          <w:szCs w:val="24"/>
        </w:rPr>
      </w:pPr>
      <w:r>
        <w:rPr>
          <w:rFonts w:ascii="Times New Roman" w:hAnsi="Times New Roman" w:cs="Times New Roman"/>
          <w:b/>
          <w:bCs/>
          <w:sz w:val="24"/>
          <w:szCs w:val="24"/>
        </w:rPr>
        <w:t>Data Availability</w:t>
      </w:r>
    </w:p>
    <w:p w14:paraId="4B3A3DB3" w14:textId="6F13046D" w:rsidR="00FA6040" w:rsidRDefault="00FA6040" w:rsidP="006031F3">
      <w:pPr>
        <w:spacing w:line="480" w:lineRule="auto"/>
        <w:rPr>
          <w:rFonts w:ascii="Times New Roman" w:hAnsi="Times New Roman" w:cs="Times New Roman"/>
          <w:sz w:val="24"/>
          <w:szCs w:val="24"/>
        </w:rPr>
      </w:pPr>
      <w:r w:rsidRPr="00FA6040">
        <w:rPr>
          <w:rFonts w:ascii="Times New Roman" w:hAnsi="Times New Roman" w:cs="Times New Roman"/>
          <w:sz w:val="24"/>
          <w:szCs w:val="24"/>
        </w:rPr>
        <w:tab/>
        <w:t>The data that support the findings of this study are available from the corresponding author upon reasonable request.</w:t>
      </w:r>
    </w:p>
    <w:p w14:paraId="479DAD2D" w14:textId="39F74F71" w:rsidR="00A85E58" w:rsidRDefault="00A85E58" w:rsidP="006031F3">
      <w:pPr>
        <w:spacing w:line="480" w:lineRule="auto"/>
        <w:rPr>
          <w:rFonts w:ascii="Times New Roman" w:hAnsi="Times New Roman" w:cs="Times New Roman"/>
          <w:sz w:val="24"/>
          <w:szCs w:val="24"/>
        </w:rPr>
      </w:pPr>
    </w:p>
    <w:p w14:paraId="5FAF755F" w14:textId="5317F752" w:rsidR="00A85E58" w:rsidRPr="00A85E58" w:rsidRDefault="00A85E58" w:rsidP="006031F3">
      <w:pPr>
        <w:spacing w:line="480" w:lineRule="auto"/>
        <w:rPr>
          <w:rFonts w:ascii="Times New Roman" w:hAnsi="Times New Roman" w:cs="Times New Roman"/>
          <w:b/>
          <w:bCs/>
          <w:sz w:val="24"/>
          <w:szCs w:val="24"/>
        </w:rPr>
      </w:pPr>
      <w:r w:rsidRPr="00A85E58">
        <w:rPr>
          <w:rFonts w:ascii="Times New Roman" w:hAnsi="Times New Roman" w:cs="Times New Roman"/>
          <w:b/>
          <w:bCs/>
          <w:sz w:val="24"/>
          <w:szCs w:val="24"/>
        </w:rPr>
        <w:lastRenderedPageBreak/>
        <w:t>Conflict of Interest</w:t>
      </w:r>
    </w:p>
    <w:p w14:paraId="5977F568" w14:textId="3E6C98AA" w:rsidR="00A85E58" w:rsidRDefault="00A85E58" w:rsidP="00A85E58">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A85E58">
        <w:rPr>
          <w:rFonts w:ascii="Times New Roman" w:hAnsi="Times New Roman" w:cs="Times New Roman"/>
          <w:sz w:val="24"/>
          <w:szCs w:val="24"/>
        </w:rPr>
        <w:t>one declared</w:t>
      </w:r>
      <w:r>
        <w:rPr>
          <w:rFonts w:ascii="Times New Roman" w:hAnsi="Times New Roman" w:cs="Times New Roman"/>
          <w:sz w:val="24"/>
          <w:szCs w:val="24"/>
        </w:rPr>
        <w:t>.</w:t>
      </w:r>
    </w:p>
    <w:p w14:paraId="4B82EDE8" w14:textId="77777777" w:rsidR="0005782D" w:rsidRPr="00FA6040" w:rsidRDefault="0005782D" w:rsidP="006031F3">
      <w:pPr>
        <w:spacing w:line="480" w:lineRule="auto"/>
        <w:rPr>
          <w:rFonts w:ascii="Times New Roman" w:hAnsi="Times New Roman" w:cs="Times New Roman"/>
          <w:sz w:val="24"/>
          <w:szCs w:val="24"/>
        </w:rPr>
      </w:pPr>
    </w:p>
    <w:p w14:paraId="0205B40F" w14:textId="7D7D094A" w:rsidR="00352A1F" w:rsidRDefault="00EC61F8" w:rsidP="006031F3">
      <w:pPr>
        <w:spacing w:line="480" w:lineRule="auto"/>
        <w:rPr>
          <w:rFonts w:ascii="Times New Roman" w:hAnsi="Times New Roman" w:cs="Times New Roman"/>
          <w:b/>
          <w:bCs/>
          <w:sz w:val="24"/>
          <w:szCs w:val="24"/>
        </w:rPr>
      </w:pPr>
      <w:r w:rsidRPr="00EC61F8">
        <w:rPr>
          <w:rFonts w:ascii="Times New Roman" w:hAnsi="Times New Roman" w:cs="Times New Roman"/>
          <w:b/>
          <w:bCs/>
          <w:sz w:val="24"/>
          <w:szCs w:val="24"/>
        </w:rPr>
        <w:t>References</w:t>
      </w:r>
    </w:p>
    <w:p w14:paraId="37E483AF"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Anderegg, L.D.L., Anderegg, W.R.L., </w:t>
      </w:r>
      <w:proofErr w:type="spellStart"/>
      <w:r w:rsidRPr="00A9520A">
        <w:rPr>
          <w:rFonts w:ascii="Times New Roman" w:hAnsi="Times New Roman" w:cs="Times New Roman"/>
          <w:sz w:val="24"/>
          <w:szCs w:val="24"/>
        </w:rPr>
        <w:t>Abatzoglou</w:t>
      </w:r>
      <w:proofErr w:type="spellEnd"/>
      <w:r w:rsidRPr="00A9520A">
        <w:rPr>
          <w:rFonts w:ascii="Times New Roman" w:hAnsi="Times New Roman" w:cs="Times New Roman"/>
          <w:sz w:val="24"/>
          <w:szCs w:val="24"/>
        </w:rPr>
        <w:t xml:space="preserve">, J., Hausladen, A.M., &amp; Berry, J.A. (2013). Drought characteristics’ role in widespread aspen forest mortality across Colorado, USA. </w:t>
      </w:r>
      <w:r w:rsidRPr="00A9520A">
        <w:rPr>
          <w:rFonts w:ascii="Times New Roman" w:hAnsi="Times New Roman" w:cs="Times New Roman"/>
          <w:i/>
          <w:iCs/>
          <w:sz w:val="24"/>
          <w:szCs w:val="24"/>
        </w:rPr>
        <w:t>Global Change Biology</w:t>
      </w:r>
      <w:r w:rsidRPr="00A9520A">
        <w:rPr>
          <w:rFonts w:ascii="Times New Roman" w:hAnsi="Times New Roman" w:cs="Times New Roman"/>
          <w:sz w:val="24"/>
          <w:szCs w:val="24"/>
        </w:rPr>
        <w:t>, 19: 1526–1537.</w:t>
      </w:r>
    </w:p>
    <w:p w14:paraId="16207A44"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Anderegg, W. R. L., Wolf, A., Arango-Velez, A., Choat, B., Chmura, D. J., Jansen, S., Kolb, T., Li, S., Meinzer, F. C., Pita, P., </w:t>
      </w:r>
      <w:proofErr w:type="spellStart"/>
      <w:r w:rsidRPr="00A9520A">
        <w:rPr>
          <w:rFonts w:ascii="Times New Roman" w:hAnsi="Times New Roman" w:cs="Times New Roman"/>
          <w:sz w:val="24"/>
          <w:szCs w:val="24"/>
        </w:rPr>
        <w:t>Resco</w:t>
      </w:r>
      <w:proofErr w:type="spellEnd"/>
      <w:r w:rsidRPr="00A9520A">
        <w:rPr>
          <w:rFonts w:ascii="Times New Roman" w:hAnsi="Times New Roman" w:cs="Times New Roman"/>
          <w:sz w:val="24"/>
          <w:szCs w:val="24"/>
        </w:rPr>
        <w:t xml:space="preserve"> de Dios, V., Sperry, J. S., Wolfe, B. T., &amp; Pacala, S. (2018). Woody plants </w:t>
      </w:r>
      <w:proofErr w:type="spellStart"/>
      <w:r w:rsidRPr="00A9520A">
        <w:rPr>
          <w:rFonts w:ascii="Times New Roman" w:hAnsi="Times New Roman" w:cs="Times New Roman"/>
          <w:sz w:val="24"/>
          <w:szCs w:val="24"/>
        </w:rPr>
        <w:t>optimise</w:t>
      </w:r>
      <w:proofErr w:type="spellEnd"/>
      <w:r w:rsidRPr="00A9520A">
        <w:rPr>
          <w:rFonts w:ascii="Times New Roman" w:hAnsi="Times New Roman" w:cs="Times New Roman"/>
          <w:sz w:val="24"/>
          <w:szCs w:val="24"/>
        </w:rPr>
        <w:t xml:space="preserve"> stomatal </w:t>
      </w:r>
      <w:proofErr w:type="spellStart"/>
      <w:r w:rsidRPr="00A9520A">
        <w:rPr>
          <w:rFonts w:ascii="Times New Roman" w:hAnsi="Times New Roman" w:cs="Times New Roman"/>
          <w:sz w:val="24"/>
          <w:szCs w:val="24"/>
        </w:rPr>
        <w:t>behaviour</w:t>
      </w:r>
      <w:proofErr w:type="spellEnd"/>
      <w:r w:rsidRPr="00A9520A">
        <w:rPr>
          <w:rFonts w:ascii="Times New Roman" w:hAnsi="Times New Roman" w:cs="Times New Roman"/>
          <w:sz w:val="24"/>
          <w:szCs w:val="24"/>
        </w:rPr>
        <w:t xml:space="preserve"> relative to hydraulic risk. </w:t>
      </w:r>
      <w:r w:rsidRPr="00A9520A">
        <w:rPr>
          <w:rFonts w:ascii="Times New Roman" w:hAnsi="Times New Roman" w:cs="Times New Roman"/>
          <w:i/>
          <w:iCs/>
          <w:sz w:val="24"/>
          <w:szCs w:val="24"/>
        </w:rPr>
        <w:t>Ecology Letters</w:t>
      </w:r>
      <w:r w:rsidRPr="00A9520A">
        <w:rPr>
          <w:rFonts w:ascii="Times New Roman" w:hAnsi="Times New Roman" w:cs="Times New Roman"/>
          <w:sz w:val="24"/>
          <w:szCs w:val="24"/>
        </w:rPr>
        <w:t xml:space="preserve">, 21(7), 968-977. </w:t>
      </w:r>
      <w:r w:rsidRPr="00A9520A">
        <w:rPr>
          <w:rStyle w:val="Hyperlink"/>
          <w:rFonts w:ascii="Times New Roman" w:hAnsi="Times New Roman" w:cs="Times New Roman"/>
          <w:sz w:val="24"/>
          <w:szCs w:val="24"/>
        </w:rPr>
        <w:t>https://doi.org/10.1111/ele.12962.</w:t>
      </w:r>
    </w:p>
    <w:p w14:paraId="3791F719"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Barbour, M.M., </w:t>
      </w:r>
      <w:proofErr w:type="spellStart"/>
      <w:r w:rsidRPr="00A9520A">
        <w:rPr>
          <w:rFonts w:ascii="Times New Roman" w:hAnsi="Times New Roman" w:cs="Times New Roman"/>
          <w:sz w:val="24"/>
          <w:szCs w:val="24"/>
        </w:rPr>
        <w:t>Cernusak</w:t>
      </w:r>
      <w:proofErr w:type="spellEnd"/>
      <w:r w:rsidRPr="00A9520A">
        <w:rPr>
          <w:rFonts w:ascii="Times New Roman" w:hAnsi="Times New Roman" w:cs="Times New Roman"/>
          <w:sz w:val="24"/>
          <w:szCs w:val="24"/>
        </w:rPr>
        <w:t xml:space="preserve">, L.A., Whitehead, D., Griffin, K.L., Turnbull, M.H., Tissue, D.T., &amp; Farquhar, G.D. (2005). Nocturnal stomatal conductance and implications for modeling d18O of leaf-respired CO2 in temperate tree species. </w:t>
      </w:r>
      <w:proofErr w:type="spellStart"/>
      <w:r w:rsidRPr="00A9520A">
        <w:rPr>
          <w:rFonts w:ascii="Times New Roman" w:hAnsi="Times New Roman" w:cs="Times New Roman"/>
          <w:i/>
          <w:iCs/>
          <w:sz w:val="24"/>
          <w:szCs w:val="24"/>
        </w:rPr>
        <w:t>Funct</w:t>
      </w:r>
      <w:proofErr w:type="spellEnd"/>
      <w:r w:rsidRPr="00A9520A">
        <w:rPr>
          <w:rFonts w:ascii="Times New Roman" w:hAnsi="Times New Roman" w:cs="Times New Roman"/>
          <w:i/>
          <w:iCs/>
          <w:sz w:val="24"/>
          <w:szCs w:val="24"/>
        </w:rPr>
        <w:t xml:space="preserve"> Plant Biol</w:t>
      </w:r>
      <w:r w:rsidRPr="00A9520A">
        <w:rPr>
          <w:rFonts w:ascii="Times New Roman" w:hAnsi="Times New Roman" w:cs="Times New Roman"/>
          <w:sz w:val="24"/>
          <w:szCs w:val="24"/>
        </w:rPr>
        <w:t>, 32: 1107–1121.</w:t>
      </w:r>
    </w:p>
    <w:p w14:paraId="1627861D"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Ball, J. T., Woodrow, I. E., &amp; Berry, J. A. (1987). A model predicting stomatal conductance and its contribution to the control of photosynthesis under different environmental conditions. In Progress in photosynthesis research (pp. 221-224). </w:t>
      </w:r>
      <w:r w:rsidRPr="00A9520A">
        <w:rPr>
          <w:rFonts w:ascii="Times New Roman" w:hAnsi="Times New Roman" w:cs="Times New Roman"/>
          <w:i/>
          <w:iCs/>
          <w:sz w:val="24"/>
          <w:szCs w:val="24"/>
        </w:rPr>
        <w:t>Springer</w:t>
      </w:r>
      <w:r w:rsidRPr="00A9520A">
        <w:rPr>
          <w:rFonts w:ascii="Times New Roman" w:hAnsi="Times New Roman" w:cs="Times New Roman"/>
          <w:sz w:val="24"/>
          <w:szCs w:val="24"/>
        </w:rPr>
        <w:t>, Dordrecht.</w:t>
      </w:r>
    </w:p>
    <w:p w14:paraId="0797B8C3"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lastRenderedPageBreak/>
        <w:t xml:space="preserve">Bassman, J. H., &amp; Zwier, J.C. (1991). Gas exchange characteristics of </w:t>
      </w:r>
      <w:r w:rsidRPr="00A9520A">
        <w:rPr>
          <w:rFonts w:ascii="Times New Roman" w:hAnsi="Times New Roman" w:cs="Times New Roman"/>
          <w:i/>
          <w:iCs/>
          <w:sz w:val="24"/>
          <w:szCs w:val="24"/>
        </w:rPr>
        <w:t xml:space="preserve">Populus </w:t>
      </w:r>
      <w:proofErr w:type="spellStart"/>
      <w:r w:rsidRPr="00A9520A">
        <w:rPr>
          <w:rFonts w:ascii="Times New Roman" w:hAnsi="Times New Roman" w:cs="Times New Roman"/>
          <w:i/>
          <w:iCs/>
          <w:sz w:val="24"/>
          <w:szCs w:val="24"/>
        </w:rPr>
        <w:t>trichocarpa</w:t>
      </w:r>
      <w:proofErr w:type="spellEnd"/>
      <w:r w:rsidRPr="00A9520A">
        <w:rPr>
          <w:rFonts w:ascii="Times New Roman" w:hAnsi="Times New Roman" w:cs="Times New Roman"/>
          <w:sz w:val="24"/>
          <w:szCs w:val="24"/>
        </w:rPr>
        <w:t xml:space="preserve">, </w:t>
      </w:r>
      <w:r w:rsidRPr="00A9520A">
        <w:rPr>
          <w:rFonts w:ascii="Times New Roman" w:hAnsi="Times New Roman" w:cs="Times New Roman"/>
          <w:i/>
          <w:iCs/>
          <w:sz w:val="24"/>
          <w:szCs w:val="24"/>
        </w:rPr>
        <w:t xml:space="preserve">Populus </w:t>
      </w:r>
      <w:proofErr w:type="spellStart"/>
      <w:r w:rsidRPr="00A9520A">
        <w:rPr>
          <w:rFonts w:ascii="Times New Roman" w:hAnsi="Times New Roman" w:cs="Times New Roman"/>
          <w:i/>
          <w:iCs/>
          <w:sz w:val="24"/>
          <w:szCs w:val="24"/>
        </w:rPr>
        <w:t>deltoides</w:t>
      </w:r>
      <w:proofErr w:type="spellEnd"/>
      <w:r w:rsidRPr="00A9520A">
        <w:rPr>
          <w:rFonts w:ascii="Times New Roman" w:hAnsi="Times New Roman" w:cs="Times New Roman"/>
          <w:i/>
          <w:iCs/>
          <w:sz w:val="24"/>
          <w:szCs w:val="24"/>
        </w:rPr>
        <w:t xml:space="preserve"> </w:t>
      </w:r>
      <w:r w:rsidRPr="00A9520A">
        <w:rPr>
          <w:rFonts w:ascii="Times New Roman" w:hAnsi="Times New Roman" w:cs="Times New Roman"/>
          <w:sz w:val="24"/>
          <w:szCs w:val="24"/>
        </w:rPr>
        <w:t xml:space="preserve">and </w:t>
      </w:r>
      <w:r w:rsidRPr="00A9520A">
        <w:rPr>
          <w:rFonts w:ascii="Times New Roman" w:hAnsi="Times New Roman" w:cs="Times New Roman"/>
          <w:i/>
          <w:iCs/>
          <w:sz w:val="24"/>
          <w:szCs w:val="24"/>
        </w:rPr>
        <w:t xml:space="preserve">Populus </w:t>
      </w:r>
      <w:proofErr w:type="spellStart"/>
      <w:r w:rsidRPr="00A9520A">
        <w:rPr>
          <w:rFonts w:ascii="Times New Roman" w:hAnsi="Times New Roman" w:cs="Times New Roman"/>
          <w:i/>
          <w:iCs/>
          <w:sz w:val="24"/>
          <w:szCs w:val="24"/>
        </w:rPr>
        <w:t>trichocarpa</w:t>
      </w:r>
      <w:proofErr w:type="spellEnd"/>
      <w:r w:rsidRPr="00A9520A">
        <w:rPr>
          <w:rFonts w:ascii="Times New Roman" w:hAnsi="Times New Roman" w:cs="Times New Roman"/>
          <w:i/>
          <w:iCs/>
          <w:sz w:val="24"/>
          <w:szCs w:val="24"/>
        </w:rPr>
        <w:t xml:space="preserve"> </w:t>
      </w:r>
      <w:r w:rsidRPr="00A9520A">
        <w:rPr>
          <w:rFonts w:ascii="Times New Roman" w:hAnsi="Times New Roman" w:cs="Times New Roman"/>
          <w:sz w:val="24"/>
          <w:szCs w:val="24"/>
        </w:rPr>
        <w:t xml:space="preserve">× </w:t>
      </w:r>
      <w:r w:rsidRPr="00A9520A">
        <w:rPr>
          <w:rFonts w:ascii="Times New Roman" w:hAnsi="Times New Roman" w:cs="Times New Roman"/>
          <w:i/>
          <w:iCs/>
          <w:sz w:val="24"/>
          <w:szCs w:val="24"/>
        </w:rPr>
        <w:t xml:space="preserve">P. </w:t>
      </w:r>
      <w:proofErr w:type="spellStart"/>
      <w:r w:rsidRPr="00A9520A">
        <w:rPr>
          <w:rFonts w:ascii="Times New Roman" w:hAnsi="Times New Roman" w:cs="Times New Roman"/>
          <w:i/>
          <w:iCs/>
          <w:sz w:val="24"/>
          <w:szCs w:val="24"/>
        </w:rPr>
        <w:t>deltoides</w:t>
      </w:r>
      <w:proofErr w:type="spellEnd"/>
      <w:r w:rsidRPr="00A9520A">
        <w:rPr>
          <w:rFonts w:ascii="Times New Roman" w:hAnsi="Times New Roman" w:cs="Times New Roman"/>
          <w:i/>
          <w:iCs/>
          <w:sz w:val="24"/>
          <w:szCs w:val="24"/>
        </w:rPr>
        <w:t xml:space="preserve"> </w:t>
      </w:r>
      <w:r w:rsidRPr="00A9520A">
        <w:rPr>
          <w:rFonts w:ascii="Times New Roman" w:hAnsi="Times New Roman" w:cs="Times New Roman"/>
          <w:sz w:val="24"/>
          <w:szCs w:val="24"/>
        </w:rPr>
        <w:t xml:space="preserve">clones.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8, Issue 2, 145–159. </w:t>
      </w:r>
      <w:r w:rsidRPr="00A9520A">
        <w:rPr>
          <w:rFonts w:ascii="Times New Roman" w:hAnsi="Times New Roman" w:cs="Times New Roman"/>
          <w:sz w:val="24"/>
          <w:szCs w:val="24"/>
          <w:u w:val="single"/>
        </w:rPr>
        <w:t>https://doi.org/10.1093/treephys/8.2.145</w:t>
      </w:r>
    </w:p>
    <w:p w14:paraId="73B4E4B3"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Berry, J.A., Beerling, D.J., &amp; Franks, P.J. (2010). Stomata: key players in the Earth system, past and present. </w:t>
      </w:r>
      <w:r w:rsidRPr="00A9520A">
        <w:rPr>
          <w:rFonts w:ascii="Times New Roman" w:hAnsi="Times New Roman" w:cs="Times New Roman"/>
          <w:i/>
          <w:iCs/>
          <w:sz w:val="24"/>
          <w:szCs w:val="24"/>
        </w:rPr>
        <w:t xml:space="preserve">Current Opinion in Plant Biology, </w:t>
      </w:r>
      <w:r w:rsidRPr="00A9520A">
        <w:rPr>
          <w:rFonts w:ascii="Times New Roman" w:hAnsi="Times New Roman" w:cs="Times New Roman"/>
          <w:sz w:val="24"/>
          <w:szCs w:val="24"/>
        </w:rPr>
        <w:t>13: 232–239.</w:t>
      </w:r>
    </w:p>
    <w:p w14:paraId="5F690026"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Bonan, G. (2015). Ecological climatology: concepts and applications. </w:t>
      </w:r>
      <w:r w:rsidRPr="00A9520A">
        <w:rPr>
          <w:rFonts w:ascii="Times New Roman" w:hAnsi="Times New Roman" w:cs="Times New Roman"/>
          <w:i/>
          <w:iCs/>
          <w:sz w:val="24"/>
          <w:szCs w:val="24"/>
        </w:rPr>
        <w:t>Cambridge University Press</w:t>
      </w:r>
      <w:r w:rsidRPr="00A9520A">
        <w:rPr>
          <w:rFonts w:ascii="Times New Roman" w:hAnsi="Times New Roman" w:cs="Times New Roman"/>
          <w:sz w:val="24"/>
          <w:szCs w:val="24"/>
        </w:rPr>
        <w:t>.</w:t>
      </w:r>
    </w:p>
    <w:p w14:paraId="23F45C93"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Brodribb</w:t>
      </w:r>
      <w:proofErr w:type="spellEnd"/>
      <w:r w:rsidRPr="00A9520A">
        <w:rPr>
          <w:rFonts w:ascii="Times New Roman" w:hAnsi="Times New Roman" w:cs="Times New Roman"/>
          <w:sz w:val="24"/>
          <w:szCs w:val="24"/>
        </w:rPr>
        <w:t xml:space="preserve">, T.J., &amp; McAdam, S.A.M. (2017). Evolution of the stomatal regulation of plant water content. </w:t>
      </w:r>
      <w:r w:rsidRPr="00A9520A">
        <w:rPr>
          <w:rFonts w:ascii="Times New Roman" w:hAnsi="Times New Roman" w:cs="Times New Roman"/>
          <w:i/>
          <w:iCs/>
          <w:sz w:val="24"/>
          <w:szCs w:val="24"/>
        </w:rPr>
        <w:t xml:space="preserve">Plant Physiology, </w:t>
      </w:r>
      <w:r w:rsidRPr="00A9520A">
        <w:rPr>
          <w:rFonts w:ascii="Times New Roman" w:hAnsi="Times New Roman" w:cs="Times New Roman"/>
          <w:sz w:val="24"/>
          <w:szCs w:val="24"/>
        </w:rPr>
        <w:t>174: 639–649.</w:t>
      </w:r>
    </w:p>
    <w:p w14:paraId="697A6601" w14:textId="77777777" w:rsidR="00A9520A" w:rsidRPr="00A9520A" w:rsidRDefault="00A9520A" w:rsidP="006031F3">
      <w:pPr>
        <w:spacing w:line="480" w:lineRule="auto"/>
        <w:ind w:left="360" w:hanging="360"/>
        <w:rPr>
          <w:rFonts w:ascii="Times New Roman" w:hAnsi="Times New Roman" w:cs="Times New Roman"/>
          <w:i/>
          <w:iCs/>
          <w:sz w:val="24"/>
          <w:szCs w:val="24"/>
        </w:rPr>
      </w:pPr>
      <w:r w:rsidRPr="00A9520A">
        <w:rPr>
          <w:rFonts w:ascii="Times New Roman" w:hAnsi="Times New Roman" w:cs="Times New Roman"/>
          <w:sz w:val="24"/>
          <w:szCs w:val="24"/>
        </w:rPr>
        <w:t>Buckley, T.N. (2005). The control of stomata by water balance</w:t>
      </w:r>
      <w:r w:rsidRPr="00A9520A">
        <w:rPr>
          <w:rFonts w:ascii="Times New Roman" w:hAnsi="Times New Roman" w:cs="Times New Roman"/>
          <w:i/>
          <w:iCs/>
          <w:sz w:val="24"/>
          <w:szCs w:val="24"/>
        </w:rPr>
        <w:t xml:space="preserve">. New Phytologist, </w:t>
      </w:r>
      <w:r w:rsidRPr="00A9520A">
        <w:rPr>
          <w:rFonts w:ascii="Times New Roman" w:hAnsi="Times New Roman" w:cs="Times New Roman"/>
          <w:sz w:val="24"/>
          <w:szCs w:val="24"/>
        </w:rPr>
        <w:t>168: 275–292.</w:t>
      </w:r>
    </w:p>
    <w:p w14:paraId="2AB07374"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Caird, M. A., Richards, J. H., &amp; Donovan, L. A. (2007). Nighttime stomatal conductance and transpiration in C3 and C4 plants. </w:t>
      </w:r>
      <w:r w:rsidRPr="00A9520A">
        <w:rPr>
          <w:rFonts w:ascii="Times New Roman" w:hAnsi="Times New Roman" w:cs="Times New Roman"/>
          <w:i/>
          <w:iCs/>
          <w:sz w:val="24"/>
          <w:szCs w:val="24"/>
        </w:rPr>
        <w:t>Plant physiology</w:t>
      </w:r>
      <w:r w:rsidRPr="00A9520A">
        <w:rPr>
          <w:rFonts w:ascii="Times New Roman" w:hAnsi="Times New Roman" w:cs="Times New Roman"/>
          <w:sz w:val="24"/>
          <w:szCs w:val="24"/>
        </w:rPr>
        <w:t xml:space="preserve">, </w:t>
      </w:r>
      <w:r w:rsidRPr="00A9520A">
        <w:rPr>
          <w:rFonts w:ascii="Times New Roman" w:hAnsi="Times New Roman" w:cs="Times New Roman"/>
          <w:i/>
          <w:iCs/>
          <w:sz w:val="24"/>
          <w:szCs w:val="24"/>
        </w:rPr>
        <w:t>143</w:t>
      </w:r>
      <w:r w:rsidRPr="00A9520A">
        <w:rPr>
          <w:rFonts w:ascii="Times New Roman" w:hAnsi="Times New Roman" w:cs="Times New Roman"/>
          <w:sz w:val="24"/>
          <w:szCs w:val="24"/>
        </w:rPr>
        <w:t>(1), 4-10.</w:t>
      </w:r>
    </w:p>
    <w:p w14:paraId="05E30592" w14:textId="2ED9C095" w:rsid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Casa, R., &amp; Jones, H.G. (2002). Retrieval of crop canopy properties: a comparison between model inversion from hyperspectral data and image classification. Proceedings NERC meeting ‘Field spectral measurements in remote sensing’. </w:t>
      </w:r>
      <w:r w:rsidRPr="00A9520A">
        <w:rPr>
          <w:rFonts w:ascii="Times New Roman" w:hAnsi="Times New Roman" w:cs="Times New Roman"/>
          <w:i/>
          <w:iCs/>
          <w:sz w:val="24"/>
          <w:szCs w:val="24"/>
        </w:rPr>
        <w:t>Southampton, UK</w:t>
      </w:r>
      <w:r w:rsidRPr="00A9520A">
        <w:rPr>
          <w:rFonts w:ascii="Times New Roman" w:hAnsi="Times New Roman" w:cs="Times New Roman"/>
          <w:sz w:val="24"/>
          <w:szCs w:val="24"/>
        </w:rPr>
        <w:t>, 15–16.</w:t>
      </w:r>
    </w:p>
    <w:p w14:paraId="72BDEBF1" w14:textId="42E1A151" w:rsidR="00E476DD" w:rsidRPr="00A9520A" w:rsidRDefault="00E476DD" w:rsidP="006031F3">
      <w:pPr>
        <w:spacing w:line="480" w:lineRule="auto"/>
        <w:ind w:left="360" w:hanging="360"/>
        <w:rPr>
          <w:rFonts w:ascii="Times New Roman" w:hAnsi="Times New Roman" w:cs="Times New Roman"/>
          <w:sz w:val="24"/>
          <w:szCs w:val="24"/>
        </w:rPr>
      </w:pPr>
      <w:r w:rsidRPr="00E476DD">
        <w:rPr>
          <w:rFonts w:ascii="Times New Roman" w:hAnsi="Times New Roman" w:cs="Times New Roman"/>
          <w:sz w:val="24"/>
          <w:szCs w:val="24"/>
        </w:rPr>
        <w:t xml:space="preserve">Cavender-Bares, J., Sack, L., &amp; Savage, J. (2007). Atmospheric and soil drought reduce nocturnal conductance in live oaks. </w:t>
      </w:r>
      <w:r w:rsidRPr="00E476DD">
        <w:rPr>
          <w:rFonts w:ascii="Times New Roman" w:hAnsi="Times New Roman" w:cs="Times New Roman"/>
          <w:i/>
          <w:iCs/>
          <w:sz w:val="24"/>
          <w:szCs w:val="24"/>
        </w:rPr>
        <w:t>Tree Physiology</w:t>
      </w:r>
      <w:r w:rsidRPr="00E476DD">
        <w:rPr>
          <w:rFonts w:ascii="Times New Roman" w:hAnsi="Times New Roman" w:cs="Times New Roman"/>
          <w:sz w:val="24"/>
          <w:szCs w:val="24"/>
        </w:rPr>
        <w:t>, 27(4), 611-620.</w:t>
      </w:r>
    </w:p>
    <w:p w14:paraId="0CA6D57E"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Chapin, F. Stuart., et al. (2012). Principles of Terrestrial Ecosystem Ecology. </w:t>
      </w:r>
      <w:r w:rsidRPr="00A9520A">
        <w:rPr>
          <w:rFonts w:ascii="Times New Roman" w:hAnsi="Times New Roman" w:cs="Times New Roman"/>
          <w:i/>
          <w:iCs/>
          <w:sz w:val="24"/>
          <w:szCs w:val="24"/>
        </w:rPr>
        <w:t>Springer</w:t>
      </w:r>
      <w:r w:rsidRPr="00A9520A">
        <w:rPr>
          <w:rFonts w:ascii="Times New Roman" w:hAnsi="Times New Roman" w:cs="Times New Roman"/>
          <w:sz w:val="24"/>
          <w:szCs w:val="24"/>
        </w:rPr>
        <w:t>.</w:t>
      </w:r>
    </w:p>
    <w:p w14:paraId="2B02C5E4"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lastRenderedPageBreak/>
        <w:t xml:space="preserve">Chaves, M.M., Costa, J.M., </w:t>
      </w:r>
      <w:proofErr w:type="spellStart"/>
      <w:r w:rsidRPr="00A9520A">
        <w:rPr>
          <w:rFonts w:ascii="Times New Roman" w:hAnsi="Times New Roman" w:cs="Times New Roman"/>
          <w:sz w:val="24"/>
          <w:szCs w:val="24"/>
        </w:rPr>
        <w:t>Zarrouk</w:t>
      </w:r>
      <w:proofErr w:type="spellEnd"/>
      <w:r w:rsidRPr="00A9520A">
        <w:rPr>
          <w:rFonts w:ascii="Times New Roman" w:hAnsi="Times New Roman" w:cs="Times New Roman"/>
          <w:sz w:val="24"/>
          <w:szCs w:val="24"/>
        </w:rPr>
        <w:t xml:space="preserve">, O., Pinheiro, C., Lopes, C.M., &amp; Pereira, J.S. (2016). Controlling stomatal aperture in semi-arid regions—The dilemma of saving water or being cool? </w:t>
      </w:r>
      <w:r w:rsidRPr="00A9520A">
        <w:rPr>
          <w:rFonts w:ascii="Times New Roman" w:hAnsi="Times New Roman" w:cs="Times New Roman"/>
          <w:i/>
          <w:iCs/>
          <w:sz w:val="24"/>
          <w:szCs w:val="24"/>
        </w:rPr>
        <w:t>Plant Science</w:t>
      </w:r>
      <w:r w:rsidRPr="00A9520A">
        <w:rPr>
          <w:rFonts w:ascii="Times New Roman" w:hAnsi="Times New Roman" w:cs="Times New Roman"/>
          <w:sz w:val="24"/>
          <w:szCs w:val="24"/>
        </w:rPr>
        <w:t xml:space="preserve">, Volume 251: 54-64, 0168-9452. </w:t>
      </w:r>
      <w:r w:rsidRPr="00A9520A">
        <w:rPr>
          <w:rStyle w:val="Hyperlink"/>
          <w:rFonts w:ascii="Times New Roman" w:hAnsi="Times New Roman" w:cs="Times New Roman"/>
          <w:sz w:val="24"/>
          <w:szCs w:val="24"/>
        </w:rPr>
        <w:t>https://doi.org/10.1016/j.plantsci.2016.06.015.</w:t>
      </w:r>
    </w:p>
    <w:p w14:paraId="3C744C37" w14:textId="131F2863" w:rsidR="00A9520A" w:rsidRDefault="00A9520A" w:rsidP="006031F3">
      <w:pPr>
        <w:spacing w:line="480" w:lineRule="auto"/>
        <w:ind w:left="360" w:hanging="360"/>
        <w:rPr>
          <w:rStyle w:val="Hyperlink"/>
          <w:rFonts w:ascii="Times New Roman" w:hAnsi="Times New Roman" w:cs="Times New Roman"/>
          <w:sz w:val="24"/>
          <w:szCs w:val="24"/>
        </w:rPr>
      </w:pPr>
      <w:r w:rsidRPr="00A9520A">
        <w:rPr>
          <w:rFonts w:ascii="Times New Roman" w:hAnsi="Times New Roman" w:cs="Times New Roman"/>
          <w:sz w:val="24"/>
          <w:szCs w:val="24"/>
        </w:rPr>
        <w:t xml:space="preserve">Chieppa, J., Brown, T., Giresi, P., Juenger, T.E., </w:t>
      </w:r>
      <w:proofErr w:type="spellStart"/>
      <w:r w:rsidRPr="00A9520A">
        <w:rPr>
          <w:rFonts w:ascii="Times New Roman" w:hAnsi="Times New Roman" w:cs="Times New Roman"/>
          <w:sz w:val="24"/>
          <w:szCs w:val="24"/>
        </w:rPr>
        <w:t>Resco</w:t>
      </w:r>
      <w:proofErr w:type="spellEnd"/>
      <w:r w:rsidRPr="00A9520A">
        <w:rPr>
          <w:rFonts w:ascii="Times New Roman" w:hAnsi="Times New Roman" w:cs="Times New Roman"/>
          <w:sz w:val="24"/>
          <w:szCs w:val="24"/>
        </w:rPr>
        <w:t xml:space="preserve"> de Dios, V., Tissue, D.T., &amp; Aspinwall, M.J. (2021). Climate and stomatal traits drive covariation in nighttime stomatal conductance and daytime gas exchange rates in a widespread C4 grass. </w:t>
      </w:r>
      <w:r w:rsidRPr="00A9520A">
        <w:rPr>
          <w:rFonts w:ascii="Times New Roman" w:hAnsi="Times New Roman" w:cs="Times New Roman"/>
          <w:i/>
          <w:iCs/>
          <w:sz w:val="24"/>
          <w:szCs w:val="24"/>
        </w:rPr>
        <w:t>New Phytol</w:t>
      </w:r>
      <w:r w:rsidRPr="00A9520A">
        <w:rPr>
          <w:rFonts w:ascii="Times New Roman" w:hAnsi="Times New Roman" w:cs="Times New Roman"/>
          <w:sz w:val="24"/>
          <w:szCs w:val="24"/>
        </w:rPr>
        <w:t xml:space="preserve">, 229: 2020-2034. </w:t>
      </w:r>
      <w:hyperlink r:id="rId16" w:history="1">
        <w:r w:rsidR="00572CDB" w:rsidRPr="00064AAC">
          <w:rPr>
            <w:rStyle w:val="Hyperlink"/>
            <w:rFonts w:ascii="Times New Roman" w:hAnsi="Times New Roman" w:cs="Times New Roman"/>
            <w:sz w:val="24"/>
            <w:szCs w:val="24"/>
          </w:rPr>
          <w:t>https://doi.org/10.1111/nph.16987</w:t>
        </w:r>
      </w:hyperlink>
    </w:p>
    <w:p w14:paraId="1BB6A0D3" w14:textId="0611622E" w:rsidR="00572CDB" w:rsidRPr="00A9520A" w:rsidRDefault="00572CDB" w:rsidP="006031F3">
      <w:pPr>
        <w:spacing w:line="480" w:lineRule="auto"/>
        <w:ind w:left="360" w:hanging="360"/>
        <w:rPr>
          <w:rFonts w:ascii="Times New Roman" w:hAnsi="Times New Roman" w:cs="Times New Roman"/>
          <w:sz w:val="24"/>
          <w:szCs w:val="24"/>
        </w:rPr>
      </w:pPr>
      <w:r w:rsidRPr="00572CDB">
        <w:rPr>
          <w:rFonts w:ascii="Times New Roman" w:hAnsi="Times New Roman" w:cs="Times New Roman"/>
          <w:sz w:val="24"/>
          <w:szCs w:val="24"/>
        </w:rPr>
        <w:t>Chowdhury,</w:t>
      </w:r>
      <w:r w:rsidR="00726F56">
        <w:rPr>
          <w:rFonts w:ascii="Times New Roman" w:hAnsi="Times New Roman" w:cs="Times New Roman"/>
          <w:sz w:val="24"/>
          <w:szCs w:val="24"/>
        </w:rPr>
        <w:t xml:space="preserve"> F.I., </w:t>
      </w:r>
      <w:r w:rsidRPr="00572CDB">
        <w:rPr>
          <w:rFonts w:ascii="Times New Roman" w:hAnsi="Times New Roman" w:cs="Times New Roman"/>
          <w:sz w:val="24"/>
          <w:szCs w:val="24"/>
        </w:rPr>
        <w:t>Arteaga,</w:t>
      </w:r>
      <w:r w:rsidR="00726F56">
        <w:rPr>
          <w:rFonts w:ascii="Times New Roman" w:hAnsi="Times New Roman" w:cs="Times New Roman"/>
          <w:sz w:val="24"/>
          <w:szCs w:val="24"/>
        </w:rPr>
        <w:t xml:space="preserve"> C.,</w:t>
      </w:r>
      <w:r w:rsidRPr="00572CDB">
        <w:rPr>
          <w:rFonts w:ascii="Times New Roman" w:hAnsi="Times New Roman" w:cs="Times New Roman"/>
          <w:sz w:val="24"/>
          <w:szCs w:val="24"/>
        </w:rPr>
        <w:t xml:space="preserve"> </w:t>
      </w:r>
      <w:proofErr w:type="spellStart"/>
      <w:r w:rsidRPr="00572CDB">
        <w:rPr>
          <w:rFonts w:ascii="Times New Roman" w:hAnsi="Times New Roman" w:cs="Times New Roman"/>
          <w:sz w:val="24"/>
          <w:szCs w:val="24"/>
        </w:rPr>
        <w:t>Alam</w:t>
      </w:r>
      <w:proofErr w:type="spellEnd"/>
      <w:r w:rsidRPr="00572CDB">
        <w:rPr>
          <w:rFonts w:ascii="Times New Roman" w:hAnsi="Times New Roman" w:cs="Times New Roman"/>
          <w:sz w:val="24"/>
          <w:szCs w:val="24"/>
        </w:rPr>
        <w:t xml:space="preserve">, </w:t>
      </w:r>
      <w:r w:rsidR="00726F56">
        <w:rPr>
          <w:rFonts w:ascii="Times New Roman" w:hAnsi="Times New Roman" w:cs="Times New Roman"/>
          <w:sz w:val="24"/>
          <w:szCs w:val="24"/>
        </w:rPr>
        <w:t xml:space="preserve">M.S., </w:t>
      </w:r>
      <w:proofErr w:type="spellStart"/>
      <w:r w:rsidRPr="00572CDB">
        <w:rPr>
          <w:rFonts w:ascii="Times New Roman" w:hAnsi="Times New Roman" w:cs="Times New Roman"/>
          <w:sz w:val="24"/>
          <w:szCs w:val="24"/>
        </w:rPr>
        <w:t>Alam</w:t>
      </w:r>
      <w:proofErr w:type="spellEnd"/>
      <w:r w:rsidRPr="00572CDB">
        <w:rPr>
          <w:rFonts w:ascii="Times New Roman" w:hAnsi="Times New Roman" w:cs="Times New Roman"/>
          <w:sz w:val="24"/>
          <w:szCs w:val="24"/>
        </w:rPr>
        <w:t>,</w:t>
      </w:r>
      <w:r w:rsidR="002E5FA2">
        <w:rPr>
          <w:rFonts w:ascii="Times New Roman" w:hAnsi="Times New Roman" w:cs="Times New Roman"/>
          <w:sz w:val="24"/>
          <w:szCs w:val="24"/>
        </w:rPr>
        <w:t xml:space="preserve"> I.,</w:t>
      </w:r>
      <w:r w:rsidRPr="00572CDB">
        <w:rPr>
          <w:rFonts w:ascii="Times New Roman" w:hAnsi="Times New Roman" w:cs="Times New Roman"/>
          <w:sz w:val="24"/>
          <w:szCs w:val="24"/>
        </w:rPr>
        <w:t xml:space="preserve"> </w:t>
      </w:r>
      <w:proofErr w:type="spellStart"/>
      <w:r w:rsidRPr="00572CDB">
        <w:rPr>
          <w:rFonts w:ascii="Times New Roman" w:hAnsi="Times New Roman" w:cs="Times New Roman"/>
          <w:sz w:val="24"/>
          <w:szCs w:val="24"/>
        </w:rPr>
        <w:t>Resco</w:t>
      </w:r>
      <w:proofErr w:type="spellEnd"/>
      <w:r w:rsidRPr="00572CDB">
        <w:rPr>
          <w:rFonts w:ascii="Times New Roman" w:hAnsi="Times New Roman" w:cs="Times New Roman"/>
          <w:sz w:val="24"/>
          <w:szCs w:val="24"/>
        </w:rPr>
        <w:t xml:space="preserve"> de Dios</w:t>
      </w:r>
      <w:r w:rsidR="00DF7A02">
        <w:rPr>
          <w:rFonts w:ascii="Times New Roman" w:hAnsi="Times New Roman" w:cs="Times New Roman"/>
          <w:sz w:val="24"/>
          <w:szCs w:val="24"/>
        </w:rPr>
        <w:t>, V.</w:t>
      </w:r>
      <w:r w:rsidR="00C64300">
        <w:rPr>
          <w:rFonts w:ascii="Times New Roman" w:hAnsi="Times New Roman" w:cs="Times New Roman"/>
          <w:sz w:val="24"/>
          <w:szCs w:val="24"/>
        </w:rPr>
        <w:t xml:space="preserve"> (2022).</w:t>
      </w:r>
      <w:r>
        <w:rPr>
          <w:rFonts w:ascii="Times New Roman" w:hAnsi="Times New Roman" w:cs="Times New Roman"/>
          <w:sz w:val="24"/>
          <w:szCs w:val="24"/>
        </w:rPr>
        <w:t xml:space="preserve"> </w:t>
      </w:r>
      <w:r w:rsidRPr="00572CDB">
        <w:rPr>
          <w:rFonts w:ascii="Times New Roman" w:hAnsi="Times New Roman" w:cs="Times New Roman"/>
          <w:sz w:val="24"/>
          <w:szCs w:val="24"/>
        </w:rPr>
        <w:t>Drivers of nocturnal stomatal conductance in C3 and C4 plants</w:t>
      </w:r>
      <w:r w:rsidR="00DF7A02">
        <w:rPr>
          <w:rFonts w:ascii="Times New Roman" w:hAnsi="Times New Roman" w:cs="Times New Roman"/>
          <w:sz w:val="24"/>
          <w:szCs w:val="24"/>
        </w:rPr>
        <w:t>.</w:t>
      </w:r>
      <w:r>
        <w:rPr>
          <w:rFonts w:ascii="Times New Roman" w:hAnsi="Times New Roman" w:cs="Times New Roman"/>
          <w:sz w:val="24"/>
          <w:szCs w:val="24"/>
        </w:rPr>
        <w:t xml:space="preserve"> </w:t>
      </w:r>
      <w:r w:rsidRPr="00DF7A02">
        <w:rPr>
          <w:rFonts w:ascii="Times New Roman" w:hAnsi="Times New Roman" w:cs="Times New Roman"/>
          <w:i/>
          <w:iCs/>
          <w:sz w:val="24"/>
          <w:szCs w:val="24"/>
        </w:rPr>
        <w:t>Science of The Total Environment</w:t>
      </w:r>
      <w:r w:rsidRPr="00572CDB">
        <w:rPr>
          <w:rFonts w:ascii="Times New Roman" w:hAnsi="Times New Roman" w:cs="Times New Roman"/>
          <w:sz w:val="24"/>
          <w:szCs w:val="24"/>
        </w:rPr>
        <w:t>,</w:t>
      </w:r>
      <w:r w:rsidR="00C64300">
        <w:rPr>
          <w:rFonts w:ascii="Times New Roman" w:hAnsi="Times New Roman" w:cs="Times New Roman"/>
          <w:sz w:val="24"/>
          <w:szCs w:val="24"/>
        </w:rPr>
        <w:t xml:space="preserve"> </w:t>
      </w:r>
      <w:r w:rsidRPr="00572CDB">
        <w:rPr>
          <w:rFonts w:ascii="Times New Roman" w:hAnsi="Times New Roman" w:cs="Times New Roman"/>
          <w:sz w:val="24"/>
          <w:szCs w:val="24"/>
        </w:rPr>
        <w:t>Volume 814,</w:t>
      </w:r>
      <w:r w:rsidR="007A067B">
        <w:rPr>
          <w:rFonts w:ascii="Times New Roman" w:hAnsi="Times New Roman" w:cs="Times New Roman"/>
          <w:sz w:val="24"/>
          <w:szCs w:val="24"/>
        </w:rPr>
        <w:t xml:space="preserve"> </w:t>
      </w:r>
      <w:r w:rsidRPr="00572CDB">
        <w:rPr>
          <w:rFonts w:ascii="Times New Roman" w:hAnsi="Times New Roman" w:cs="Times New Roman"/>
          <w:sz w:val="24"/>
          <w:szCs w:val="24"/>
        </w:rPr>
        <w:t>151952</w:t>
      </w:r>
      <w:r w:rsidR="00726F56">
        <w:rPr>
          <w:rFonts w:ascii="Times New Roman" w:hAnsi="Times New Roman" w:cs="Times New Roman"/>
          <w:sz w:val="24"/>
          <w:szCs w:val="24"/>
        </w:rPr>
        <w:t xml:space="preserve">. </w:t>
      </w:r>
      <w:r w:rsidRPr="00572CDB">
        <w:rPr>
          <w:rFonts w:ascii="Times New Roman" w:hAnsi="Times New Roman" w:cs="Times New Roman"/>
          <w:sz w:val="24"/>
          <w:szCs w:val="24"/>
        </w:rPr>
        <w:t>https://doi.org/10.1016/j.scitotenv.2021.151952.</w:t>
      </w:r>
    </w:p>
    <w:p w14:paraId="18D9A5EA"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Christman, M.A., Richards, J.H., McKay, J.K., Stahl, E.A., Juenger, T.E., &amp; Donovan, L.A. (2008). Genetic variation in Arabidopsis thaliana for night-time leaf conductance. </w:t>
      </w:r>
      <w:r w:rsidRPr="00A9520A">
        <w:rPr>
          <w:rFonts w:ascii="Times New Roman" w:hAnsi="Times New Roman" w:cs="Times New Roman"/>
          <w:i/>
          <w:iCs/>
          <w:sz w:val="24"/>
          <w:szCs w:val="24"/>
        </w:rPr>
        <w:t>Plant, Cell &amp; Environment</w:t>
      </w:r>
      <w:r w:rsidRPr="00A9520A">
        <w:rPr>
          <w:rFonts w:ascii="Times New Roman" w:hAnsi="Times New Roman" w:cs="Times New Roman"/>
          <w:sz w:val="24"/>
          <w:szCs w:val="24"/>
        </w:rPr>
        <w:t>, 31: 1170–1178.</w:t>
      </w:r>
    </w:p>
    <w:p w14:paraId="61840DDA"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Christman, M.A., Donovan, L.A. &amp; Richards, J.H. (2009). Magnitude of nighttime transpiration does not affect plant growth or nutrition in well-watered </w:t>
      </w:r>
      <w:r w:rsidRPr="00A9520A">
        <w:rPr>
          <w:rFonts w:ascii="Times New Roman" w:hAnsi="Times New Roman" w:cs="Times New Roman"/>
          <w:i/>
          <w:iCs/>
          <w:sz w:val="24"/>
          <w:szCs w:val="24"/>
        </w:rPr>
        <w:t>Arabidopsis</w:t>
      </w:r>
      <w:r w:rsidRPr="00A9520A">
        <w:rPr>
          <w:rFonts w:ascii="Times New Roman" w:hAnsi="Times New Roman" w:cs="Times New Roman"/>
          <w:sz w:val="24"/>
          <w:szCs w:val="24"/>
        </w:rPr>
        <w:t xml:space="preserve">. </w:t>
      </w:r>
      <w:proofErr w:type="spellStart"/>
      <w:r w:rsidRPr="00A9520A">
        <w:rPr>
          <w:rFonts w:ascii="Times New Roman" w:hAnsi="Times New Roman" w:cs="Times New Roman"/>
          <w:i/>
          <w:iCs/>
          <w:sz w:val="24"/>
          <w:szCs w:val="24"/>
        </w:rPr>
        <w:t>Physiologia</w:t>
      </w:r>
      <w:proofErr w:type="spellEnd"/>
      <w:r w:rsidRPr="00A9520A">
        <w:rPr>
          <w:rFonts w:ascii="Times New Roman" w:hAnsi="Times New Roman" w:cs="Times New Roman"/>
          <w:i/>
          <w:iCs/>
          <w:sz w:val="24"/>
          <w:szCs w:val="24"/>
        </w:rPr>
        <w:t xml:space="preserve"> Plantarum</w:t>
      </w:r>
      <w:r w:rsidRPr="00A9520A">
        <w:rPr>
          <w:rFonts w:ascii="Times New Roman" w:hAnsi="Times New Roman" w:cs="Times New Roman"/>
          <w:sz w:val="24"/>
          <w:szCs w:val="24"/>
        </w:rPr>
        <w:t xml:space="preserve">, 136: 264- 273. </w:t>
      </w:r>
      <w:r w:rsidRPr="00A9520A">
        <w:rPr>
          <w:rStyle w:val="Hyperlink"/>
          <w:rFonts w:ascii="Times New Roman" w:hAnsi="Times New Roman" w:cs="Times New Roman"/>
          <w:sz w:val="24"/>
          <w:szCs w:val="24"/>
        </w:rPr>
        <w:t>https://doi.org/10.1111/j.1399-3054.2009.01216.x</w:t>
      </w:r>
    </w:p>
    <w:p w14:paraId="00880F52"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Cirelli, D., </w:t>
      </w:r>
      <w:proofErr w:type="spellStart"/>
      <w:r w:rsidRPr="00A9520A">
        <w:rPr>
          <w:rFonts w:ascii="Times New Roman" w:hAnsi="Times New Roman" w:cs="Times New Roman"/>
          <w:sz w:val="24"/>
          <w:szCs w:val="24"/>
        </w:rPr>
        <w:t>Equiza</w:t>
      </w:r>
      <w:proofErr w:type="spellEnd"/>
      <w:r w:rsidRPr="00A9520A">
        <w:rPr>
          <w:rFonts w:ascii="Times New Roman" w:hAnsi="Times New Roman" w:cs="Times New Roman"/>
          <w:sz w:val="24"/>
          <w:szCs w:val="24"/>
        </w:rPr>
        <w:t xml:space="preserve">, M., Lieffers, V., &amp; Tyree, M. (2015). Populus species from diverse habitats maintain high night-time conductance under drought.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36. </w:t>
      </w:r>
      <w:r w:rsidRPr="00A9520A">
        <w:rPr>
          <w:rFonts w:ascii="Times New Roman" w:hAnsi="Times New Roman" w:cs="Times New Roman"/>
          <w:sz w:val="24"/>
          <w:szCs w:val="24"/>
          <w:u w:val="single"/>
        </w:rPr>
        <w:t>10.1093/</w:t>
      </w:r>
      <w:proofErr w:type="spellStart"/>
      <w:r w:rsidRPr="00A9520A">
        <w:rPr>
          <w:rFonts w:ascii="Times New Roman" w:hAnsi="Times New Roman" w:cs="Times New Roman"/>
          <w:sz w:val="24"/>
          <w:szCs w:val="24"/>
          <w:u w:val="single"/>
        </w:rPr>
        <w:t>treephys</w:t>
      </w:r>
      <w:proofErr w:type="spellEnd"/>
      <w:r w:rsidRPr="00A9520A">
        <w:rPr>
          <w:rFonts w:ascii="Times New Roman" w:hAnsi="Times New Roman" w:cs="Times New Roman"/>
          <w:sz w:val="24"/>
          <w:szCs w:val="24"/>
          <w:u w:val="single"/>
        </w:rPr>
        <w:t>/tpv092</w:t>
      </w:r>
      <w:r w:rsidRPr="00A9520A">
        <w:rPr>
          <w:rFonts w:ascii="Times New Roman" w:hAnsi="Times New Roman" w:cs="Times New Roman"/>
          <w:sz w:val="24"/>
          <w:szCs w:val="24"/>
        </w:rPr>
        <w:t>.</w:t>
      </w:r>
    </w:p>
    <w:p w14:paraId="37F5EE7F"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lastRenderedPageBreak/>
        <w:t xml:space="preserve">Costa, J.M., Monnet, F., </w:t>
      </w:r>
      <w:proofErr w:type="spellStart"/>
      <w:r w:rsidRPr="00A9520A">
        <w:rPr>
          <w:rFonts w:ascii="Times New Roman" w:hAnsi="Times New Roman" w:cs="Times New Roman"/>
          <w:sz w:val="24"/>
          <w:szCs w:val="24"/>
        </w:rPr>
        <w:t>Jannaud</w:t>
      </w:r>
      <w:proofErr w:type="spellEnd"/>
      <w:r w:rsidRPr="00A9520A">
        <w:rPr>
          <w:rFonts w:ascii="Times New Roman" w:hAnsi="Times New Roman" w:cs="Times New Roman"/>
          <w:sz w:val="24"/>
          <w:szCs w:val="24"/>
        </w:rPr>
        <w:t xml:space="preserve">, D., Leonhardt, N., </w:t>
      </w:r>
      <w:proofErr w:type="spellStart"/>
      <w:r w:rsidRPr="00A9520A">
        <w:rPr>
          <w:rFonts w:ascii="Times New Roman" w:hAnsi="Times New Roman" w:cs="Times New Roman"/>
          <w:sz w:val="24"/>
          <w:szCs w:val="24"/>
        </w:rPr>
        <w:t>Ksas</w:t>
      </w:r>
      <w:proofErr w:type="spellEnd"/>
      <w:r w:rsidRPr="00A9520A">
        <w:rPr>
          <w:rFonts w:ascii="Times New Roman" w:hAnsi="Times New Roman" w:cs="Times New Roman"/>
          <w:sz w:val="24"/>
          <w:szCs w:val="24"/>
        </w:rPr>
        <w:t xml:space="preserve">, B., Reiter, I.M., Pantin, F., &amp; Genty, B. (2015). Open all night long: the dark side of stomatal control 1. </w:t>
      </w:r>
      <w:r w:rsidRPr="00A9520A">
        <w:rPr>
          <w:rFonts w:ascii="Times New Roman" w:hAnsi="Times New Roman" w:cs="Times New Roman"/>
          <w:i/>
          <w:iCs/>
          <w:sz w:val="24"/>
          <w:szCs w:val="24"/>
        </w:rPr>
        <w:t xml:space="preserve">Plant Physiology, </w:t>
      </w:r>
      <w:r w:rsidRPr="00A9520A">
        <w:rPr>
          <w:rFonts w:ascii="Times New Roman" w:hAnsi="Times New Roman" w:cs="Times New Roman"/>
          <w:sz w:val="24"/>
          <w:szCs w:val="24"/>
        </w:rPr>
        <w:t>167: 289–294.</w:t>
      </w:r>
    </w:p>
    <w:p w14:paraId="445C9F18"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Coupel</w:t>
      </w:r>
      <w:proofErr w:type="spellEnd"/>
      <w:r w:rsidRPr="00A9520A">
        <w:rPr>
          <w:rFonts w:ascii="Times New Roman" w:hAnsi="Times New Roman" w:cs="Times New Roman"/>
          <w:sz w:val="24"/>
          <w:szCs w:val="24"/>
        </w:rPr>
        <w:t xml:space="preserve">-Ledru, A., Lebon, E., Christophe, A., Gallo, A., Gago, P., Pantin, F., </w:t>
      </w:r>
      <w:proofErr w:type="spellStart"/>
      <w:r w:rsidRPr="00A9520A">
        <w:rPr>
          <w:rFonts w:ascii="Times New Roman" w:hAnsi="Times New Roman" w:cs="Times New Roman"/>
          <w:sz w:val="24"/>
          <w:szCs w:val="24"/>
        </w:rPr>
        <w:t>Doligez</w:t>
      </w:r>
      <w:proofErr w:type="spellEnd"/>
      <w:r w:rsidRPr="00A9520A">
        <w:rPr>
          <w:rFonts w:ascii="Times New Roman" w:hAnsi="Times New Roman" w:cs="Times New Roman"/>
          <w:sz w:val="24"/>
          <w:szCs w:val="24"/>
        </w:rPr>
        <w:t xml:space="preserve">, A., &amp; Simonneau, T. (2016). Reduced nighttime transpiration is a relevant breeding target for high water-use efficiency in grapevine. </w:t>
      </w:r>
      <w:r w:rsidRPr="00A9520A">
        <w:rPr>
          <w:rFonts w:ascii="Times New Roman" w:hAnsi="Times New Roman" w:cs="Times New Roman"/>
          <w:i/>
          <w:iCs/>
          <w:sz w:val="24"/>
          <w:szCs w:val="24"/>
        </w:rPr>
        <w:t>Proceedings of the National Academy of Sciences of the United States of America</w:t>
      </w:r>
      <w:r w:rsidRPr="00A9520A">
        <w:rPr>
          <w:rFonts w:ascii="Times New Roman" w:hAnsi="Times New Roman" w:cs="Times New Roman"/>
          <w:sz w:val="24"/>
          <w:szCs w:val="24"/>
        </w:rPr>
        <w:t xml:space="preserve">, 113(32), 8963– 8968. </w:t>
      </w:r>
      <w:r w:rsidRPr="00A9520A">
        <w:rPr>
          <w:rStyle w:val="Hyperlink"/>
          <w:rFonts w:ascii="Times New Roman" w:hAnsi="Times New Roman" w:cs="Times New Roman"/>
          <w:sz w:val="24"/>
          <w:szCs w:val="24"/>
        </w:rPr>
        <w:t>https://doi.org/10.1073/pnas.1600826113</w:t>
      </w:r>
    </w:p>
    <w:p w14:paraId="1211EA61"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Cramer, M.D., Hoffmann, V., &amp; Verboom, G.A. (2008). Nutrient availability </w:t>
      </w:r>
      <w:proofErr w:type="gramStart"/>
      <w:r w:rsidRPr="00A9520A">
        <w:rPr>
          <w:rFonts w:ascii="Times New Roman" w:hAnsi="Times New Roman" w:cs="Times New Roman"/>
          <w:sz w:val="24"/>
          <w:szCs w:val="24"/>
        </w:rPr>
        <w:t>moderates</w:t>
      </w:r>
      <w:proofErr w:type="gramEnd"/>
      <w:r w:rsidRPr="00A9520A">
        <w:rPr>
          <w:rFonts w:ascii="Times New Roman" w:hAnsi="Times New Roman" w:cs="Times New Roman"/>
          <w:sz w:val="24"/>
          <w:szCs w:val="24"/>
        </w:rPr>
        <w:t xml:space="preserve"> transpiration in </w:t>
      </w:r>
      <w:proofErr w:type="spellStart"/>
      <w:r w:rsidRPr="00A9520A">
        <w:rPr>
          <w:rFonts w:ascii="Times New Roman" w:hAnsi="Times New Roman" w:cs="Times New Roman"/>
          <w:i/>
          <w:iCs/>
          <w:sz w:val="24"/>
          <w:szCs w:val="24"/>
        </w:rPr>
        <w:t>Ehrharta</w:t>
      </w:r>
      <w:proofErr w:type="spellEnd"/>
      <w:r w:rsidRPr="00A9520A">
        <w:rPr>
          <w:rFonts w:ascii="Times New Roman" w:hAnsi="Times New Roman" w:cs="Times New Roman"/>
          <w:i/>
          <w:iCs/>
          <w:sz w:val="24"/>
          <w:szCs w:val="24"/>
        </w:rPr>
        <w:t xml:space="preserve"> </w:t>
      </w:r>
      <w:proofErr w:type="spellStart"/>
      <w:r w:rsidRPr="00A9520A">
        <w:rPr>
          <w:rFonts w:ascii="Times New Roman" w:hAnsi="Times New Roman" w:cs="Times New Roman"/>
          <w:i/>
          <w:iCs/>
          <w:sz w:val="24"/>
          <w:szCs w:val="24"/>
        </w:rPr>
        <w:t>calycina</w:t>
      </w:r>
      <w:proofErr w:type="spellEnd"/>
      <w:r w:rsidRPr="00A9520A">
        <w:rPr>
          <w:rFonts w:ascii="Times New Roman" w:hAnsi="Times New Roman" w:cs="Times New Roman"/>
          <w:sz w:val="24"/>
          <w:szCs w:val="24"/>
        </w:rPr>
        <w:t xml:space="preserve">. </w:t>
      </w:r>
      <w:r w:rsidRPr="00A9520A">
        <w:rPr>
          <w:rFonts w:ascii="Times New Roman" w:hAnsi="Times New Roman" w:cs="Times New Roman"/>
          <w:i/>
          <w:iCs/>
          <w:sz w:val="24"/>
          <w:szCs w:val="24"/>
        </w:rPr>
        <w:t xml:space="preserve">New Phytologist, </w:t>
      </w:r>
      <w:r w:rsidRPr="00A9520A">
        <w:rPr>
          <w:rFonts w:ascii="Times New Roman" w:hAnsi="Times New Roman" w:cs="Times New Roman"/>
          <w:sz w:val="24"/>
          <w:szCs w:val="24"/>
        </w:rPr>
        <w:t>179: 1048-1057</w:t>
      </w:r>
      <w:r w:rsidRPr="00A9520A">
        <w:rPr>
          <w:rFonts w:ascii="Times New Roman" w:hAnsi="Times New Roman" w:cs="Times New Roman"/>
          <w:i/>
          <w:iCs/>
          <w:sz w:val="24"/>
          <w:szCs w:val="24"/>
        </w:rPr>
        <w:t xml:space="preserve">, </w:t>
      </w:r>
      <w:r w:rsidRPr="00A9520A">
        <w:rPr>
          <w:rStyle w:val="Hyperlink"/>
          <w:rFonts w:ascii="Times New Roman" w:hAnsi="Times New Roman" w:cs="Times New Roman"/>
          <w:sz w:val="24"/>
          <w:szCs w:val="24"/>
        </w:rPr>
        <w:t>https://doi.org/10.1111/j.1469-8137.2008.02510.x</w:t>
      </w:r>
    </w:p>
    <w:p w14:paraId="01B8E246" w14:textId="3410DA99" w:rsid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Daley, M.J., &amp; Phillips, N.G. (2006). Interspecific variation in nighttime transpiration and stomatal conductance in a mixed New England deciduous forest. </w:t>
      </w:r>
      <w:r w:rsidRPr="00A9520A">
        <w:rPr>
          <w:rFonts w:ascii="Times New Roman" w:hAnsi="Times New Roman" w:cs="Times New Roman"/>
          <w:i/>
          <w:iCs/>
          <w:sz w:val="24"/>
          <w:szCs w:val="24"/>
        </w:rPr>
        <w:t xml:space="preserve">Tree Physiology, </w:t>
      </w:r>
      <w:r w:rsidRPr="00A9520A">
        <w:rPr>
          <w:rFonts w:ascii="Times New Roman" w:hAnsi="Times New Roman" w:cs="Times New Roman"/>
          <w:sz w:val="24"/>
          <w:szCs w:val="24"/>
        </w:rPr>
        <w:t>26: 411–419</w:t>
      </w:r>
    </w:p>
    <w:p w14:paraId="059EF1A2" w14:textId="08B9603F" w:rsidR="006E3D3B" w:rsidRPr="00A9520A" w:rsidRDefault="006E3D3B" w:rsidP="006031F3">
      <w:pPr>
        <w:spacing w:line="480" w:lineRule="auto"/>
        <w:ind w:left="360" w:hanging="360"/>
        <w:rPr>
          <w:rFonts w:ascii="Times New Roman" w:hAnsi="Times New Roman" w:cs="Times New Roman"/>
          <w:sz w:val="24"/>
          <w:szCs w:val="24"/>
        </w:rPr>
      </w:pPr>
      <w:r w:rsidRPr="006E3D3B">
        <w:rPr>
          <w:rFonts w:ascii="Times New Roman" w:hAnsi="Times New Roman" w:cs="Times New Roman"/>
          <w:sz w:val="24"/>
          <w:szCs w:val="24"/>
        </w:rPr>
        <w:t xml:space="preserve">Dawson, T.E. </w:t>
      </w:r>
      <w:r>
        <w:rPr>
          <w:rFonts w:ascii="Times New Roman" w:hAnsi="Times New Roman" w:cs="Times New Roman"/>
          <w:sz w:val="24"/>
          <w:szCs w:val="24"/>
        </w:rPr>
        <w:t xml:space="preserve">(1993). </w:t>
      </w:r>
      <w:r w:rsidRPr="006E3D3B">
        <w:rPr>
          <w:rFonts w:ascii="Times New Roman" w:hAnsi="Times New Roman" w:cs="Times New Roman"/>
          <w:sz w:val="24"/>
          <w:szCs w:val="24"/>
        </w:rPr>
        <w:t xml:space="preserve">Hydraulic lift and water use by plants: implications for water balance, performance and plant-plant interactions. </w:t>
      </w:r>
      <w:proofErr w:type="spellStart"/>
      <w:r w:rsidRPr="007F31E8">
        <w:rPr>
          <w:rFonts w:ascii="Times New Roman" w:hAnsi="Times New Roman" w:cs="Times New Roman"/>
          <w:i/>
          <w:iCs/>
          <w:sz w:val="24"/>
          <w:szCs w:val="24"/>
        </w:rPr>
        <w:t>Oecologia</w:t>
      </w:r>
      <w:proofErr w:type="spellEnd"/>
      <w:r w:rsidRPr="006E3D3B">
        <w:rPr>
          <w:rFonts w:ascii="Times New Roman" w:hAnsi="Times New Roman" w:cs="Times New Roman"/>
          <w:sz w:val="24"/>
          <w:szCs w:val="24"/>
        </w:rPr>
        <w:t xml:space="preserve"> 95, 565–574. https://doi.org/10.1007/BF00317442</w:t>
      </w:r>
    </w:p>
    <w:p w14:paraId="59D9824D"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Dawson, T.E., Burgess, S.S.O, Tu, K.P, Oliveira, R.S., Santiago, L.S., Fisher, J.B., Simonin, K.A., &amp; Ambrose, A.R. (2007). Nighttime transpiration in woody plants from contrasting ecosystems.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27, Issue 4: 561–575. </w:t>
      </w:r>
      <w:r w:rsidRPr="00A9520A">
        <w:rPr>
          <w:rStyle w:val="Hyperlink"/>
          <w:rFonts w:ascii="Times New Roman" w:hAnsi="Times New Roman" w:cs="Times New Roman"/>
          <w:sz w:val="24"/>
          <w:szCs w:val="24"/>
        </w:rPr>
        <w:t>https://doi.org/10.1093/treephys/27.4.561</w:t>
      </w:r>
    </w:p>
    <w:p w14:paraId="31865A35" w14:textId="204C558F" w:rsidR="00A9520A" w:rsidRDefault="00A9520A" w:rsidP="006031F3">
      <w:pPr>
        <w:spacing w:line="480" w:lineRule="auto"/>
        <w:ind w:left="360" w:hanging="360"/>
        <w:rPr>
          <w:rStyle w:val="Hyperlink"/>
          <w:rFonts w:ascii="Times New Roman" w:hAnsi="Times New Roman" w:cs="Times New Roman"/>
          <w:sz w:val="24"/>
          <w:szCs w:val="24"/>
        </w:rPr>
      </w:pPr>
      <w:r w:rsidRPr="00A9520A">
        <w:rPr>
          <w:rFonts w:ascii="Times New Roman" w:hAnsi="Times New Roman" w:cs="Times New Roman"/>
          <w:sz w:val="24"/>
          <w:szCs w:val="24"/>
        </w:rPr>
        <w:lastRenderedPageBreak/>
        <w:t xml:space="preserve">Eller, F., Jensen, K., &amp; Reisdorff, C. (2017). Nighttime stomatal conductance differs with nutrient availability in two temperate floodplain tree species.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37, Issue 4: 428–440. </w:t>
      </w:r>
      <w:hyperlink r:id="rId17" w:history="1">
        <w:r w:rsidR="005C1E40" w:rsidRPr="00064AAC">
          <w:rPr>
            <w:rStyle w:val="Hyperlink"/>
            <w:rFonts w:ascii="Times New Roman" w:hAnsi="Times New Roman" w:cs="Times New Roman"/>
            <w:sz w:val="24"/>
            <w:szCs w:val="24"/>
          </w:rPr>
          <w:t>https://doi.org/10.1093/treephys/tpw113</w:t>
        </w:r>
      </w:hyperlink>
    </w:p>
    <w:p w14:paraId="4580BA9C" w14:textId="06347E4B" w:rsidR="005C1E40" w:rsidRPr="00A9520A" w:rsidRDefault="005C1E40" w:rsidP="006031F3">
      <w:pPr>
        <w:spacing w:line="480" w:lineRule="auto"/>
        <w:ind w:left="360" w:hanging="360"/>
        <w:rPr>
          <w:rFonts w:ascii="Times New Roman" w:hAnsi="Times New Roman" w:cs="Times New Roman"/>
          <w:sz w:val="24"/>
          <w:szCs w:val="24"/>
        </w:rPr>
      </w:pPr>
      <w:r w:rsidRPr="005C1E40">
        <w:rPr>
          <w:rFonts w:ascii="Times New Roman" w:hAnsi="Times New Roman" w:cs="Times New Roman"/>
          <w:sz w:val="24"/>
          <w:szCs w:val="24"/>
        </w:rPr>
        <w:t>Fricke,</w:t>
      </w:r>
      <w:r>
        <w:rPr>
          <w:rFonts w:ascii="Times New Roman" w:hAnsi="Times New Roman" w:cs="Times New Roman"/>
          <w:sz w:val="24"/>
          <w:szCs w:val="24"/>
        </w:rPr>
        <w:t xml:space="preserve"> W.</w:t>
      </w:r>
      <w:r w:rsidR="00EF5E33">
        <w:rPr>
          <w:rFonts w:ascii="Times New Roman" w:hAnsi="Times New Roman" w:cs="Times New Roman"/>
          <w:sz w:val="24"/>
          <w:szCs w:val="24"/>
        </w:rPr>
        <w:t xml:space="preserve"> (2019). </w:t>
      </w:r>
      <w:r w:rsidRPr="005C1E40">
        <w:rPr>
          <w:rFonts w:ascii="Times New Roman" w:hAnsi="Times New Roman" w:cs="Times New Roman"/>
          <w:sz w:val="24"/>
          <w:szCs w:val="24"/>
        </w:rPr>
        <w:t xml:space="preserve">Night-Time Transpiration – </w:t>
      </w:r>
      <w:proofErr w:type="spellStart"/>
      <w:r w:rsidRPr="005C1E40">
        <w:rPr>
          <w:rFonts w:ascii="Times New Roman" w:hAnsi="Times New Roman" w:cs="Times New Roman"/>
          <w:sz w:val="24"/>
          <w:szCs w:val="24"/>
        </w:rPr>
        <w:t>Favouring</w:t>
      </w:r>
      <w:proofErr w:type="spellEnd"/>
      <w:r w:rsidRPr="005C1E40">
        <w:rPr>
          <w:rFonts w:ascii="Times New Roman" w:hAnsi="Times New Roman" w:cs="Times New Roman"/>
          <w:sz w:val="24"/>
          <w:szCs w:val="24"/>
        </w:rPr>
        <w:t xml:space="preserve"> Growth?</w:t>
      </w:r>
      <w:r w:rsidR="00EF5E33">
        <w:rPr>
          <w:rFonts w:ascii="Times New Roman" w:hAnsi="Times New Roman" w:cs="Times New Roman"/>
          <w:sz w:val="24"/>
          <w:szCs w:val="24"/>
        </w:rPr>
        <w:t xml:space="preserve"> </w:t>
      </w:r>
      <w:r w:rsidRPr="005C1E40">
        <w:rPr>
          <w:rFonts w:ascii="Times New Roman" w:hAnsi="Times New Roman" w:cs="Times New Roman"/>
          <w:sz w:val="24"/>
          <w:szCs w:val="24"/>
        </w:rPr>
        <w:t>T</w:t>
      </w:r>
      <w:r w:rsidRPr="00EF5E33">
        <w:rPr>
          <w:rFonts w:ascii="Times New Roman" w:hAnsi="Times New Roman" w:cs="Times New Roman"/>
          <w:i/>
          <w:iCs/>
          <w:sz w:val="24"/>
          <w:szCs w:val="24"/>
        </w:rPr>
        <w:t>rends in Plant</w:t>
      </w:r>
      <w:r w:rsidR="00EF5E33" w:rsidRPr="00EF5E33">
        <w:rPr>
          <w:rFonts w:ascii="Times New Roman" w:hAnsi="Times New Roman" w:cs="Times New Roman"/>
          <w:i/>
          <w:iCs/>
          <w:sz w:val="24"/>
          <w:szCs w:val="24"/>
        </w:rPr>
        <w:t xml:space="preserve"> S</w:t>
      </w:r>
      <w:r w:rsidRPr="00EF5E33">
        <w:rPr>
          <w:rFonts w:ascii="Times New Roman" w:hAnsi="Times New Roman" w:cs="Times New Roman"/>
          <w:i/>
          <w:iCs/>
          <w:sz w:val="24"/>
          <w:szCs w:val="24"/>
        </w:rPr>
        <w:t>cience</w:t>
      </w:r>
      <w:r w:rsidRPr="005C1E40">
        <w:rPr>
          <w:rFonts w:ascii="Times New Roman" w:hAnsi="Times New Roman" w:cs="Times New Roman"/>
          <w:sz w:val="24"/>
          <w:szCs w:val="24"/>
        </w:rPr>
        <w:t>,</w:t>
      </w:r>
      <w:r w:rsidR="00EF5E33">
        <w:rPr>
          <w:rFonts w:ascii="Times New Roman" w:hAnsi="Times New Roman" w:cs="Times New Roman"/>
          <w:sz w:val="24"/>
          <w:szCs w:val="24"/>
        </w:rPr>
        <w:t xml:space="preserve"> </w:t>
      </w:r>
      <w:r w:rsidRPr="005C1E40">
        <w:rPr>
          <w:rFonts w:ascii="Times New Roman" w:hAnsi="Times New Roman" w:cs="Times New Roman"/>
          <w:sz w:val="24"/>
          <w:szCs w:val="24"/>
        </w:rPr>
        <w:t>Volume 24, Issue 4</w:t>
      </w:r>
      <w:r w:rsidR="00C22C61">
        <w:rPr>
          <w:rFonts w:ascii="Times New Roman" w:hAnsi="Times New Roman" w:cs="Times New Roman"/>
          <w:sz w:val="24"/>
          <w:szCs w:val="24"/>
        </w:rPr>
        <w:t>:</w:t>
      </w:r>
      <w:r w:rsidRPr="005C1E40">
        <w:rPr>
          <w:rFonts w:ascii="Times New Roman" w:hAnsi="Times New Roman" w:cs="Times New Roman"/>
          <w:sz w:val="24"/>
          <w:szCs w:val="24"/>
        </w:rPr>
        <w:t xml:space="preserve"> 311-317</w:t>
      </w:r>
      <w:r w:rsidR="00C22C61">
        <w:rPr>
          <w:rFonts w:ascii="Times New Roman" w:hAnsi="Times New Roman" w:cs="Times New Roman"/>
          <w:sz w:val="24"/>
          <w:szCs w:val="24"/>
        </w:rPr>
        <w:t xml:space="preserve">. </w:t>
      </w:r>
      <w:r w:rsidRPr="005C1E40">
        <w:rPr>
          <w:rFonts w:ascii="Times New Roman" w:hAnsi="Times New Roman" w:cs="Times New Roman"/>
          <w:sz w:val="24"/>
          <w:szCs w:val="24"/>
        </w:rPr>
        <w:t>https://doi.org/10.1016/j.tplants.2019.01.007.</w:t>
      </w:r>
    </w:p>
    <w:p w14:paraId="40ABF385"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Gutschick</w:t>
      </w:r>
      <w:proofErr w:type="spellEnd"/>
      <w:r w:rsidRPr="00A9520A">
        <w:rPr>
          <w:rFonts w:ascii="Times New Roman" w:hAnsi="Times New Roman" w:cs="Times New Roman"/>
          <w:sz w:val="24"/>
          <w:szCs w:val="24"/>
        </w:rPr>
        <w:t xml:space="preserve">, V.P. (2016) Leaf Energy Balance: Basics, and Modeling from Leaves to Canopies. In: </w:t>
      </w:r>
      <w:proofErr w:type="spellStart"/>
      <w:r w:rsidRPr="00A9520A">
        <w:rPr>
          <w:rFonts w:ascii="Times New Roman" w:hAnsi="Times New Roman" w:cs="Times New Roman"/>
          <w:sz w:val="24"/>
          <w:szCs w:val="24"/>
        </w:rPr>
        <w:t>Hikosaka</w:t>
      </w:r>
      <w:proofErr w:type="spellEnd"/>
      <w:r w:rsidRPr="00A9520A">
        <w:rPr>
          <w:rFonts w:ascii="Times New Roman" w:hAnsi="Times New Roman" w:cs="Times New Roman"/>
          <w:sz w:val="24"/>
          <w:szCs w:val="24"/>
        </w:rPr>
        <w:t xml:space="preserve"> K., Niinemets Ü., Anten N. (eds) Canopy Photosynthesis: From Basics to Applications. Advances in Photosynthesis and Respiration (Including Bioenergy and Related Processes), vol 42. </w:t>
      </w:r>
      <w:r w:rsidRPr="00A9520A">
        <w:rPr>
          <w:rFonts w:ascii="Times New Roman" w:hAnsi="Times New Roman" w:cs="Times New Roman"/>
          <w:i/>
          <w:iCs/>
          <w:sz w:val="24"/>
          <w:szCs w:val="24"/>
        </w:rPr>
        <w:t>Springer</w:t>
      </w:r>
      <w:r w:rsidRPr="00A9520A">
        <w:rPr>
          <w:rFonts w:ascii="Times New Roman" w:hAnsi="Times New Roman" w:cs="Times New Roman"/>
          <w:sz w:val="24"/>
          <w:szCs w:val="24"/>
        </w:rPr>
        <w:t xml:space="preserve">. </w:t>
      </w:r>
      <w:r w:rsidRPr="00A9520A">
        <w:rPr>
          <w:rStyle w:val="Hyperlink"/>
          <w:rFonts w:ascii="Times New Roman" w:hAnsi="Times New Roman" w:cs="Times New Roman"/>
          <w:sz w:val="24"/>
          <w:szCs w:val="24"/>
        </w:rPr>
        <w:t>https://doi.org/10.1007/978-94-017-7291-4_2</w:t>
      </w:r>
    </w:p>
    <w:p w14:paraId="5AA11CDD"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Hegyi, F. (1974). A simulation model for managing jack-pine stands simulation. </w:t>
      </w:r>
      <w:proofErr w:type="spellStart"/>
      <w:r w:rsidRPr="00A9520A">
        <w:rPr>
          <w:rFonts w:ascii="Times New Roman" w:hAnsi="Times New Roman" w:cs="Times New Roman"/>
          <w:i/>
          <w:iCs/>
          <w:sz w:val="24"/>
          <w:szCs w:val="24"/>
        </w:rPr>
        <w:t>RoyalColl</w:t>
      </w:r>
      <w:proofErr w:type="spellEnd"/>
      <w:r w:rsidRPr="00A9520A">
        <w:rPr>
          <w:rFonts w:ascii="Times New Roman" w:hAnsi="Times New Roman" w:cs="Times New Roman"/>
          <w:i/>
          <w:iCs/>
          <w:sz w:val="24"/>
          <w:szCs w:val="24"/>
        </w:rPr>
        <w:t>. For, Res. Notes</w:t>
      </w:r>
      <w:r w:rsidRPr="00A9520A">
        <w:rPr>
          <w:rFonts w:ascii="Times New Roman" w:hAnsi="Times New Roman" w:cs="Times New Roman"/>
          <w:sz w:val="24"/>
          <w:szCs w:val="24"/>
        </w:rPr>
        <w:t>, 30, 74-90.</w:t>
      </w:r>
    </w:p>
    <w:p w14:paraId="4FEA2151"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Hoshika, Y., Osada, Y., de Marco, A., Penuelas, J., &amp; Paoletti, E. (2018). Global diurnal and nocturnal parameters of stomatal conductance in woody plants and major crops. </w:t>
      </w:r>
      <w:r w:rsidRPr="00A9520A">
        <w:rPr>
          <w:rFonts w:ascii="Times New Roman" w:hAnsi="Times New Roman" w:cs="Times New Roman"/>
          <w:i/>
          <w:iCs/>
          <w:sz w:val="24"/>
          <w:szCs w:val="24"/>
        </w:rPr>
        <w:t xml:space="preserve">Global Ecology and Biogeography, </w:t>
      </w:r>
      <w:r w:rsidRPr="00A9520A">
        <w:rPr>
          <w:rFonts w:ascii="Times New Roman" w:hAnsi="Times New Roman" w:cs="Times New Roman"/>
          <w:sz w:val="24"/>
          <w:szCs w:val="24"/>
        </w:rPr>
        <w:t>27: 257–275.</w:t>
      </w:r>
    </w:p>
    <w:p w14:paraId="61B30B52"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Howard, A. R., &amp; Donovan, L. A. (2007). Helianthus nighttime conductance and transpiration respond to soil water but not nutrient availability. </w:t>
      </w:r>
      <w:r w:rsidRPr="00A9520A">
        <w:rPr>
          <w:rFonts w:ascii="Times New Roman" w:hAnsi="Times New Roman" w:cs="Times New Roman"/>
          <w:i/>
          <w:iCs/>
          <w:sz w:val="24"/>
          <w:szCs w:val="24"/>
        </w:rPr>
        <w:t>Plant physiology</w:t>
      </w:r>
      <w:r w:rsidRPr="00A9520A">
        <w:rPr>
          <w:rFonts w:ascii="Times New Roman" w:hAnsi="Times New Roman" w:cs="Times New Roman"/>
          <w:sz w:val="24"/>
          <w:szCs w:val="24"/>
        </w:rPr>
        <w:t>, 143(1), 145–155. https://doi.org/10.1104/pp.106.089383</w:t>
      </w:r>
    </w:p>
    <w:p w14:paraId="4ADD2D1F"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Huang, C. W., Domec, J. C., Ward, E. J., Duman, T., Manoli, G., Parolari, A. J., &amp; </w:t>
      </w:r>
      <w:proofErr w:type="spellStart"/>
      <w:r w:rsidRPr="00A9520A">
        <w:rPr>
          <w:rFonts w:ascii="Times New Roman" w:hAnsi="Times New Roman" w:cs="Times New Roman"/>
          <w:sz w:val="24"/>
          <w:szCs w:val="24"/>
        </w:rPr>
        <w:t>Katul</w:t>
      </w:r>
      <w:proofErr w:type="spellEnd"/>
      <w:r w:rsidRPr="00A9520A">
        <w:rPr>
          <w:rFonts w:ascii="Times New Roman" w:hAnsi="Times New Roman" w:cs="Times New Roman"/>
          <w:sz w:val="24"/>
          <w:szCs w:val="24"/>
        </w:rPr>
        <w:t xml:space="preserve">, G. (2017). The effect of plant water storage on water fluxes within the coupled soil–plant system. </w:t>
      </w:r>
      <w:r w:rsidRPr="00A9520A">
        <w:rPr>
          <w:rFonts w:ascii="Times New Roman" w:hAnsi="Times New Roman" w:cs="Times New Roman"/>
          <w:i/>
          <w:iCs/>
          <w:sz w:val="24"/>
          <w:szCs w:val="24"/>
        </w:rPr>
        <w:t>New Phytologist</w:t>
      </w:r>
      <w:r w:rsidRPr="00A9520A">
        <w:rPr>
          <w:rFonts w:ascii="Times New Roman" w:hAnsi="Times New Roman" w:cs="Times New Roman"/>
          <w:sz w:val="24"/>
          <w:szCs w:val="24"/>
        </w:rPr>
        <w:t>, 213(3), 1093-1106.</w:t>
      </w:r>
    </w:p>
    <w:p w14:paraId="2F57E169"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lastRenderedPageBreak/>
        <w:t xml:space="preserve">Kerr, K., Zenes, N., </w:t>
      </w:r>
      <w:proofErr w:type="spellStart"/>
      <w:r w:rsidRPr="00A9520A">
        <w:rPr>
          <w:rFonts w:ascii="Times New Roman" w:hAnsi="Times New Roman" w:cs="Times New Roman"/>
          <w:sz w:val="24"/>
          <w:szCs w:val="24"/>
        </w:rPr>
        <w:t>Trugman</w:t>
      </w:r>
      <w:proofErr w:type="spellEnd"/>
      <w:r w:rsidRPr="00A9520A">
        <w:rPr>
          <w:rFonts w:ascii="Times New Roman" w:hAnsi="Times New Roman" w:cs="Times New Roman"/>
          <w:sz w:val="24"/>
          <w:szCs w:val="24"/>
        </w:rPr>
        <w:t xml:space="preserve">, A., &amp; Anderegg, W.R.L. (2019). Competition and functional traits mediate tree seedling drought response physiology and biomass allocation. </w:t>
      </w:r>
      <w:r w:rsidRPr="00A9520A">
        <w:rPr>
          <w:rFonts w:ascii="Times New Roman" w:hAnsi="Times New Roman" w:cs="Times New Roman"/>
          <w:i/>
          <w:iCs/>
          <w:sz w:val="24"/>
          <w:szCs w:val="24"/>
        </w:rPr>
        <w:t>Unpublished manuscript, University of Utah, Salt Lake City, UT</w:t>
      </w:r>
      <w:r w:rsidRPr="00A9520A">
        <w:rPr>
          <w:rFonts w:ascii="Times New Roman" w:hAnsi="Times New Roman" w:cs="Times New Roman"/>
          <w:sz w:val="24"/>
          <w:szCs w:val="24"/>
        </w:rPr>
        <w:t>.</w:t>
      </w:r>
    </w:p>
    <w:p w14:paraId="1C84F99B"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Knoerr, K.R. &amp; Gay, L.W. (1965). Tree Leaf Energy Balance. </w:t>
      </w:r>
      <w:r w:rsidRPr="00A9520A">
        <w:rPr>
          <w:rFonts w:ascii="Times New Roman" w:hAnsi="Times New Roman" w:cs="Times New Roman"/>
          <w:i/>
          <w:iCs/>
          <w:sz w:val="24"/>
          <w:szCs w:val="24"/>
        </w:rPr>
        <w:t>Ecology</w:t>
      </w:r>
      <w:r w:rsidRPr="00A9520A">
        <w:rPr>
          <w:rFonts w:ascii="Times New Roman" w:hAnsi="Times New Roman" w:cs="Times New Roman"/>
          <w:sz w:val="24"/>
          <w:szCs w:val="24"/>
        </w:rPr>
        <w:t xml:space="preserve">, 46: 17-24. </w:t>
      </w:r>
      <w:r w:rsidRPr="00A9520A">
        <w:rPr>
          <w:rStyle w:val="Hyperlink"/>
          <w:rFonts w:ascii="Times New Roman" w:hAnsi="Times New Roman" w:cs="Times New Roman"/>
          <w:sz w:val="24"/>
          <w:szCs w:val="24"/>
        </w:rPr>
        <w:t>https://doi.org/10.2307/1935254</w:t>
      </w:r>
    </w:p>
    <w:p w14:paraId="2312D129" w14:textId="55511B9B" w:rsid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Kupper, P., Rohula, G., </w:t>
      </w:r>
      <w:proofErr w:type="spellStart"/>
      <w:r w:rsidRPr="00A9520A">
        <w:rPr>
          <w:rFonts w:ascii="Times New Roman" w:hAnsi="Times New Roman" w:cs="Times New Roman"/>
          <w:sz w:val="24"/>
          <w:szCs w:val="24"/>
        </w:rPr>
        <w:t>Saksing</w:t>
      </w:r>
      <w:proofErr w:type="spellEnd"/>
      <w:r w:rsidRPr="00A9520A">
        <w:rPr>
          <w:rFonts w:ascii="Times New Roman" w:hAnsi="Times New Roman" w:cs="Times New Roman"/>
          <w:sz w:val="24"/>
          <w:szCs w:val="24"/>
        </w:rPr>
        <w:t xml:space="preserve">, L., Sellin, A., Lõhmus, K., </w:t>
      </w:r>
      <w:proofErr w:type="spellStart"/>
      <w:r w:rsidRPr="00A9520A">
        <w:rPr>
          <w:rFonts w:ascii="Times New Roman" w:hAnsi="Times New Roman" w:cs="Times New Roman"/>
          <w:sz w:val="24"/>
          <w:szCs w:val="24"/>
        </w:rPr>
        <w:t>Ostonen</w:t>
      </w:r>
      <w:proofErr w:type="spellEnd"/>
      <w:r w:rsidRPr="00A9520A">
        <w:rPr>
          <w:rFonts w:ascii="Times New Roman" w:hAnsi="Times New Roman" w:cs="Times New Roman"/>
          <w:sz w:val="24"/>
          <w:szCs w:val="24"/>
        </w:rPr>
        <w:t xml:space="preserve">, I., </w:t>
      </w:r>
      <w:proofErr w:type="spellStart"/>
      <w:r w:rsidRPr="00A9520A">
        <w:rPr>
          <w:rFonts w:ascii="Times New Roman" w:hAnsi="Times New Roman" w:cs="Times New Roman"/>
          <w:sz w:val="24"/>
          <w:szCs w:val="24"/>
        </w:rPr>
        <w:t>Helmisaari</w:t>
      </w:r>
      <w:proofErr w:type="spellEnd"/>
      <w:r w:rsidRPr="00A9520A">
        <w:rPr>
          <w:rFonts w:ascii="Times New Roman" w:hAnsi="Times New Roman" w:cs="Times New Roman"/>
          <w:sz w:val="24"/>
          <w:szCs w:val="24"/>
        </w:rPr>
        <w:t xml:space="preserve">, H.S., &amp; Sõber, A. (2012). Does soil nutrient availability influence night‐time water flux of aspen saplings? </w:t>
      </w:r>
      <w:r w:rsidRPr="00A9520A">
        <w:rPr>
          <w:rFonts w:ascii="Times New Roman" w:hAnsi="Times New Roman" w:cs="Times New Roman"/>
          <w:i/>
          <w:iCs/>
          <w:sz w:val="24"/>
          <w:szCs w:val="24"/>
        </w:rPr>
        <w:t>Environmental and Experimental Botany</w:t>
      </w:r>
      <w:r w:rsidRPr="00A9520A">
        <w:rPr>
          <w:rFonts w:ascii="Times New Roman" w:hAnsi="Times New Roman" w:cs="Times New Roman"/>
          <w:sz w:val="24"/>
          <w:szCs w:val="24"/>
        </w:rPr>
        <w:t>, 82: 37–42.</w:t>
      </w:r>
    </w:p>
    <w:p w14:paraId="239CF50F" w14:textId="0A58DAE5" w:rsidR="006775C7" w:rsidRPr="00A9520A" w:rsidRDefault="006775C7" w:rsidP="006031F3">
      <w:pPr>
        <w:spacing w:line="480" w:lineRule="auto"/>
        <w:ind w:left="360" w:hanging="360"/>
        <w:rPr>
          <w:rFonts w:ascii="Times New Roman" w:hAnsi="Times New Roman" w:cs="Times New Roman"/>
          <w:sz w:val="24"/>
          <w:szCs w:val="24"/>
        </w:rPr>
      </w:pPr>
      <w:r w:rsidRPr="006775C7">
        <w:rPr>
          <w:rFonts w:ascii="Times New Roman" w:hAnsi="Times New Roman" w:cs="Times New Roman"/>
          <w:sz w:val="24"/>
          <w:szCs w:val="24"/>
        </w:rPr>
        <w:t>Kupper</w:t>
      </w:r>
      <w:r w:rsidR="00D33905">
        <w:rPr>
          <w:rFonts w:ascii="Times New Roman" w:hAnsi="Times New Roman" w:cs="Times New Roman"/>
          <w:sz w:val="24"/>
          <w:szCs w:val="24"/>
        </w:rPr>
        <w:t>,</w:t>
      </w:r>
      <w:r w:rsidRPr="006775C7">
        <w:rPr>
          <w:rFonts w:ascii="Times New Roman" w:hAnsi="Times New Roman" w:cs="Times New Roman"/>
          <w:sz w:val="24"/>
          <w:szCs w:val="24"/>
        </w:rPr>
        <w:t xml:space="preserve"> P</w:t>
      </w:r>
      <w:r w:rsidR="00D33905">
        <w:rPr>
          <w:rFonts w:ascii="Times New Roman" w:hAnsi="Times New Roman" w:cs="Times New Roman"/>
          <w:sz w:val="24"/>
          <w:szCs w:val="24"/>
        </w:rPr>
        <w:t>.</w:t>
      </w:r>
      <w:r w:rsidRPr="006775C7">
        <w:rPr>
          <w:rFonts w:ascii="Times New Roman" w:hAnsi="Times New Roman" w:cs="Times New Roman"/>
          <w:sz w:val="24"/>
          <w:szCs w:val="24"/>
        </w:rPr>
        <w:t>, Kaasik</w:t>
      </w:r>
      <w:r w:rsidR="00D33905">
        <w:rPr>
          <w:rFonts w:ascii="Times New Roman" w:hAnsi="Times New Roman" w:cs="Times New Roman"/>
          <w:sz w:val="24"/>
          <w:szCs w:val="24"/>
        </w:rPr>
        <w:t>,</w:t>
      </w:r>
      <w:r w:rsidRPr="006775C7">
        <w:rPr>
          <w:rFonts w:ascii="Times New Roman" w:hAnsi="Times New Roman" w:cs="Times New Roman"/>
          <w:sz w:val="24"/>
          <w:szCs w:val="24"/>
        </w:rPr>
        <w:t xml:space="preserve"> A</w:t>
      </w:r>
      <w:r w:rsidR="00D33905">
        <w:rPr>
          <w:rFonts w:ascii="Times New Roman" w:hAnsi="Times New Roman" w:cs="Times New Roman"/>
          <w:sz w:val="24"/>
          <w:szCs w:val="24"/>
        </w:rPr>
        <w:t>.</w:t>
      </w:r>
      <w:r w:rsidRPr="006775C7">
        <w:rPr>
          <w:rFonts w:ascii="Times New Roman" w:hAnsi="Times New Roman" w:cs="Times New Roman"/>
          <w:sz w:val="24"/>
          <w:szCs w:val="24"/>
        </w:rPr>
        <w:t xml:space="preserve">, </w:t>
      </w:r>
      <w:proofErr w:type="spellStart"/>
      <w:r w:rsidRPr="006775C7">
        <w:rPr>
          <w:rFonts w:ascii="Times New Roman" w:hAnsi="Times New Roman" w:cs="Times New Roman"/>
          <w:sz w:val="24"/>
          <w:szCs w:val="24"/>
        </w:rPr>
        <w:t>Kukumägi</w:t>
      </w:r>
      <w:proofErr w:type="spellEnd"/>
      <w:r w:rsidR="00D33905">
        <w:rPr>
          <w:rFonts w:ascii="Times New Roman" w:hAnsi="Times New Roman" w:cs="Times New Roman"/>
          <w:sz w:val="24"/>
          <w:szCs w:val="24"/>
        </w:rPr>
        <w:t>,</w:t>
      </w:r>
      <w:r w:rsidRPr="006775C7">
        <w:rPr>
          <w:rFonts w:ascii="Times New Roman" w:hAnsi="Times New Roman" w:cs="Times New Roman"/>
          <w:sz w:val="24"/>
          <w:szCs w:val="24"/>
        </w:rPr>
        <w:t xml:space="preserve"> M</w:t>
      </w:r>
      <w:r w:rsidR="00D33905">
        <w:rPr>
          <w:rFonts w:ascii="Times New Roman" w:hAnsi="Times New Roman" w:cs="Times New Roman"/>
          <w:sz w:val="24"/>
          <w:szCs w:val="24"/>
        </w:rPr>
        <w:t>.</w:t>
      </w:r>
      <w:r w:rsidRPr="006775C7">
        <w:rPr>
          <w:rFonts w:ascii="Times New Roman" w:hAnsi="Times New Roman" w:cs="Times New Roman"/>
          <w:sz w:val="24"/>
          <w:szCs w:val="24"/>
        </w:rPr>
        <w:t xml:space="preserve">, </w:t>
      </w:r>
      <w:proofErr w:type="spellStart"/>
      <w:r w:rsidRPr="006775C7">
        <w:rPr>
          <w:rFonts w:ascii="Times New Roman" w:hAnsi="Times New Roman" w:cs="Times New Roman"/>
          <w:sz w:val="24"/>
          <w:szCs w:val="24"/>
        </w:rPr>
        <w:t>Rohula-Okunev</w:t>
      </w:r>
      <w:proofErr w:type="spellEnd"/>
      <w:r w:rsidR="000B42B5">
        <w:rPr>
          <w:rFonts w:ascii="Times New Roman" w:hAnsi="Times New Roman" w:cs="Times New Roman"/>
          <w:sz w:val="24"/>
          <w:szCs w:val="24"/>
        </w:rPr>
        <w:t>,</w:t>
      </w:r>
      <w:r w:rsidRPr="006775C7">
        <w:rPr>
          <w:rFonts w:ascii="Times New Roman" w:hAnsi="Times New Roman" w:cs="Times New Roman"/>
          <w:sz w:val="24"/>
          <w:szCs w:val="24"/>
        </w:rPr>
        <w:t xml:space="preserve"> G</w:t>
      </w:r>
      <w:r w:rsidR="000B42B5">
        <w:rPr>
          <w:rFonts w:ascii="Times New Roman" w:hAnsi="Times New Roman" w:cs="Times New Roman"/>
          <w:sz w:val="24"/>
          <w:szCs w:val="24"/>
        </w:rPr>
        <w:t>.</w:t>
      </w:r>
      <w:r w:rsidRPr="006775C7">
        <w:rPr>
          <w:rFonts w:ascii="Times New Roman" w:hAnsi="Times New Roman" w:cs="Times New Roman"/>
          <w:sz w:val="24"/>
          <w:szCs w:val="24"/>
        </w:rPr>
        <w:t xml:space="preserve">, </w:t>
      </w:r>
      <w:proofErr w:type="spellStart"/>
      <w:r w:rsidRPr="006775C7">
        <w:rPr>
          <w:rFonts w:ascii="Times New Roman" w:hAnsi="Times New Roman" w:cs="Times New Roman"/>
          <w:sz w:val="24"/>
          <w:szCs w:val="24"/>
        </w:rPr>
        <w:t>Rusalepp</w:t>
      </w:r>
      <w:proofErr w:type="spellEnd"/>
      <w:r w:rsidR="000B42B5">
        <w:rPr>
          <w:rFonts w:ascii="Times New Roman" w:hAnsi="Times New Roman" w:cs="Times New Roman"/>
          <w:sz w:val="24"/>
          <w:szCs w:val="24"/>
        </w:rPr>
        <w:t>,</w:t>
      </w:r>
      <w:r w:rsidRPr="006775C7">
        <w:rPr>
          <w:rFonts w:ascii="Times New Roman" w:hAnsi="Times New Roman" w:cs="Times New Roman"/>
          <w:sz w:val="24"/>
          <w:szCs w:val="24"/>
        </w:rPr>
        <w:t xml:space="preserve"> L</w:t>
      </w:r>
      <w:r w:rsidR="000B42B5">
        <w:rPr>
          <w:rFonts w:ascii="Times New Roman" w:hAnsi="Times New Roman" w:cs="Times New Roman"/>
          <w:sz w:val="24"/>
          <w:szCs w:val="24"/>
        </w:rPr>
        <w:t>.</w:t>
      </w:r>
      <w:r w:rsidRPr="006775C7">
        <w:rPr>
          <w:rFonts w:ascii="Times New Roman" w:hAnsi="Times New Roman" w:cs="Times New Roman"/>
          <w:sz w:val="24"/>
          <w:szCs w:val="24"/>
        </w:rPr>
        <w:t>, Sõber</w:t>
      </w:r>
      <w:r w:rsidR="000B42B5">
        <w:rPr>
          <w:rFonts w:ascii="Times New Roman" w:hAnsi="Times New Roman" w:cs="Times New Roman"/>
          <w:sz w:val="24"/>
          <w:szCs w:val="24"/>
        </w:rPr>
        <w:t>,</w:t>
      </w:r>
      <w:r w:rsidRPr="006775C7">
        <w:rPr>
          <w:rFonts w:ascii="Times New Roman" w:hAnsi="Times New Roman" w:cs="Times New Roman"/>
          <w:sz w:val="24"/>
          <w:szCs w:val="24"/>
        </w:rPr>
        <w:t xml:space="preserve"> A</w:t>
      </w:r>
      <w:r w:rsidR="000B42B5">
        <w:rPr>
          <w:rFonts w:ascii="Times New Roman" w:hAnsi="Times New Roman" w:cs="Times New Roman"/>
          <w:sz w:val="24"/>
          <w:szCs w:val="24"/>
        </w:rPr>
        <w:t xml:space="preserve">. </w:t>
      </w:r>
      <w:r w:rsidRPr="006775C7">
        <w:rPr>
          <w:rFonts w:ascii="Times New Roman" w:hAnsi="Times New Roman" w:cs="Times New Roman"/>
          <w:sz w:val="24"/>
          <w:szCs w:val="24"/>
        </w:rPr>
        <w:t xml:space="preserve">(2021) Predawn leaf conductance depends on previous day irradiance but is not related to growth in aspen saplings grown under artificially manipulated air humidity. </w:t>
      </w:r>
      <w:r w:rsidRPr="007F31E8">
        <w:rPr>
          <w:rFonts w:ascii="Times New Roman" w:hAnsi="Times New Roman" w:cs="Times New Roman"/>
          <w:i/>
          <w:iCs/>
          <w:sz w:val="24"/>
          <w:szCs w:val="24"/>
        </w:rPr>
        <w:t>Functional Plant Biology</w:t>
      </w:r>
      <w:r w:rsidRPr="006775C7">
        <w:rPr>
          <w:rFonts w:ascii="Times New Roman" w:hAnsi="Times New Roman" w:cs="Times New Roman"/>
          <w:sz w:val="24"/>
          <w:szCs w:val="24"/>
        </w:rPr>
        <w:t xml:space="preserve"> 48, 422-433.</w:t>
      </w:r>
      <w:r>
        <w:rPr>
          <w:rFonts w:ascii="Times New Roman" w:hAnsi="Times New Roman" w:cs="Times New Roman"/>
          <w:sz w:val="24"/>
          <w:szCs w:val="24"/>
        </w:rPr>
        <w:t xml:space="preserve"> </w:t>
      </w:r>
      <w:r w:rsidRPr="006775C7">
        <w:rPr>
          <w:rFonts w:ascii="Times New Roman" w:hAnsi="Times New Roman" w:cs="Times New Roman"/>
          <w:sz w:val="24"/>
          <w:szCs w:val="24"/>
        </w:rPr>
        <w:t>https://doi.org/10.1071/FP20254</w:t>
      </w:r>
    </w:p>
    <w:p w14:paraId="1C278764"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Lambers, H., Chapin, F. S., &amp; Pons, T. L. (2006). </w:t>
      </w:r>
      <w:r w:rsidRPr="00A9520A">
        <w:rPr>
          <w:rFonts w:ascii="Times New Roman" w:hAnsi="Times New Roman" w:cs="Times New Roman"/>
          <w:i/>
          <w:iCs/>
          <w:sz w:val="24"/>
          <w:szCs w:val="24"/>
        </w:rPr>
        <w:t>Plant physiological ecology (Vol. 1)</w:t>
      </w:r>
      <w:r w:rsidRPr="00A9520A">
        <w:rPr>
          <w:rFonts w:ascii="Times New Roman" w:hAnsi="Times New Roman" w:cs="Times New Roman"/>
          <w:sz w:val="24"/>
          <w:szCs w:val="24"/>
        </w:rPr>
        <w:t>. New York: Springer.</w:t>
      </w:r>
    </w:p>
    <w:p w14:paraId="142FF3C5"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Li, S., Meinzer, F.C., Pita, P., </w:t>
      </w:r>
      <w:proofErr w:type="spellStart"/>
      <w:r w:rsidRPr="00A9520A">
        <w:rPr>
          <w:rFonts w:ascii="Times New Roman" w:hAnsi="Times New Roman" w:cs="Times New Roman"/>
          <w:sz w:val="24"/>
          <w:szCs w:val="24"/>
        </w:rPr>
        <w:t>Resco</w:t>
      </w:r>
      <w:proofErr w:type="spellEnd"/>
      <w:r w:rsidRPr="00A9520A">
        <w:rPr>
          <w:rFonts w:ascii="Times New Roman" w:hAnsi="Times New Roman" w:cs="Times New Roman"/>
          <w:sz w:val="24"/>
          <w:szCs w:val="24"/>
        </w:rPr>
        <w:t xml:space="preserve"> de Dios, V., Sperry, J.S., Wolfe, B.T. &amp; Pacala, S. (2018). Woody plants </w:t>
      </w:r>
      <w:proofErr w:type="spellStart"/>
      <w:r w:rsidRPr="00A9520A">
        <w:rPr>
          <w:rFonts w:ascii="Times New Roman" w:hAnsi="Times New Roman" w:cs="Times New Roman"/>
          <w:sz w:val="24"/>
          <w:szCs w:val="24"/>
        </w:rPr>
        <w:t>optimise</w:t>
      </w:r>
      <w:proofErr w:type="spellEnd"/>
      <w:r w:rsidRPr="00A9520A">
        <w:rPr>
          <w:rFonts w:ascii="Times New Roman" w:hAnsi="Times New Roman" w:cs="Times New Roman"/>
          <w:sz w:val="24"/>
          <w:szCs w:val="24"/>
        </w:rPr>
        <w:t xml:space="preserve"> stomatal </w:t>
      </w:r>
      <w:proofErr w:type="spellStart"/>
      <w:r w:rsidRPr="00A9520A">
        <w:rPr>
          <w:rFonts w:ascii="Times New Roman" w:hAnsi="Times New Roman" w:cs="Times New Roman"/>
          <w:sz w:val="24"/>
          <w:szCs w:val="24"/>
        </w:rPr>
        <w:t>behaviour</w:t>
      </w:r>
      <w:proofErr w:type="spellEnd"/>
      <w:r w:rsidRPr="00A9520A">
        <w:rPr>
          <w:rFonts w:ascii="Times New Roman" w:hAnsi="Times New Roman" w:cs="Times New Roman"/>
          <w:sz w:val="24"/>
          <w:szCs w:val="24"/>
        </w:rPr>
        <w:t xml:space="preserve"> relative to hydraulic risk. </w:t>
      </w:r>
      <w:proofErr w:type="spellStart"/>
      <w:r w:rsidRPr="00A9520A">
        <w:rPr>
          <w:rFonts w:ascii="Times New Roman" w:hAnsi="Times New Roman" w:cs="Times New Roman"/>
          <w:i/>
          <w:iCs/>
          <w:sz w:val="24"/>
          <w:szCs w:val="24"/>
        </w:rPr>
        <w:t>Ecol</w:t>
      </w:r>
      <w:proofErr w:type="spellEnd"/>
      <w:r w:rsidRPr="00A9520A">
        <w:rPr>
          <w:rFonts w:ascii="Times New Roman" w:hAnsi="Times New Roman" w:cs="Times New Roman"/>
          <w:i/>
          <w:iCs/>
          <w:sz w:val="24"/>
          <w:szCs w:val="24"/>
        </w:rPr>
        <w:t xml:space="preserve"> Lett</w:t>
      </w:r>
      <w:r w:rsidRPr="00A9520A">
        <w:rPr>
          <w:rFonts w:ascii="Times New Roman" w:hAnsi="Times New Roman" w:cs="Times New Roman"/>
          <w:sz w:val="24"/>
          <w:szCs w:val="24"/>
        </w:rPr>
        <w:t xml:space="preserve">, 21: 968-977. </w:t>
      </w:r>
      <w:r w:rsidRPr="00A9520A">
        <w:rPr>
          <w:rStyle w:val="Hyperlink"/>
          <w:rFonts w:ascii="Times New Roman" w:hAnsi="Times New Roman" w:cs="Times New Roman"/>
          <w:sz w:val="24"/>
          <w:szCs w:val="24"/>
        </w:rPr>
        <w:t>10.1111/ele.12962</w:t>
      </w:r>
    </w:p>
    <w:p w14:paraId="496C88BD" w14:textId="2345CB25" w:rsid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Lombardozzi DL, </w:t>
      </w:r>
      <w:proofErr w:type="spellStart"/>
      <w:r w:rsidRPr="00A9520A">
        <w:rPr>
          <w:rFonts w:ascii="Times New Roman" w:hAnsi="Times New Roman" w:cs="Times New Roman"/>
          <w:sz w:val="24"/>
          <w:szCs w:val="24"/>
        </w:rPr>
        <w:t>Zeppel</w:t>
      </w:r>
      <w:proofErr w:type="spellEnd"/>
      <w:r w:rsidRPr="00A9520A">
        <w:rPr>
          <w:rFonts w:ascii="Times New Roman" w:hAnsi="Times New Roman" w:cs="Times New Roman"/>
          <w:sz w:val="24"/>
          <w:szCs w:val="24"/>
        </w:rPr>
        <w:t xml:space="preserve"> MJB, Fisher RA, Tawfik A. (2017). Representing nighttime and minimum conductance in CLM4.5: global hydrology and carbon sensitivity analysis using observational constraints. </w:t>
      </w:r>
      <w:r w:rsidRPr="00A9520A">
        <w:rPr>
          <w:rFonts w:ascii="Times New Roman" w:hAnsi="Times New Roman" w:cs="Times New Roman"/>
          <w:i/>
          <w:iCs/>
          <w:sz w:val="24"/>
          <w:szCs w:val="24"/>
        </w:rPr>
        <w:t>Geoscientific Model Development,</w:t>
      </w:r>
      <w:r w:rsidRPr="00A9520A">
        <w:rPr>
          <w:rFonts w:ascii="Times New Roman" w:hAnsi="Times New Roman" w:cs="Times New Roman"/>
          <w:sz w:val="24"/>
          <w:szCs w:val="24"/>
        </w:rPr>
        <w:t xml:space="preserve"> 10: 321–331.</w:t>
      </w:r>
    </w:p>
    <w:p w14:paraId="478F1E5C" w14:textId="25932166" w:rsidR="00906092" w:rsidRPr="00A9520A" w:rsidRDefault="00906092" w:rsidP="006031F3">
      <w:pPr>
        <w:spacing w:line="480" w:lineRule="auto"/>
        <w:ind w:left="360" w:hanging="360"/>
        <w:rPr>
          <w:rFonts w:ascii="Times New Roman" w:hAnsi="Times New Roman" w:cs="Times New Roman"/>
          <w:sz w:val="24"/>
          <w:szCs w:val="24"/>
        </w:rPr>
      </w:pPr>
      <w:r w:rsidRPr="00906092">
        <w:rPr>
          <w:rFonts w:ascii="Times New Roman" w:hAnsi="Times New Roman" w:cs="Times New Roman"/>
          <w:sz w:val="24"/>
          <w:szCs w:val="24"/>
        </w:rPr>
        <w:lastRenderedPageBreak/>
        <w:t xml:space="preserve">Marks, C. O., &amp; Lechowicz, M. J. (2007). The ecological and functional correlates of nocturnal transpiration. </w:t>
      </w:r>
      <w:r w:rsidRPr="00906092">
        <w:rPr>
          <w:rFonts w:ascii="Times New Roman" w:hAnsi="Times New Roman" w:cs="Times New Roman"/>
          <w:i/>
          <w:iCs/>
          <w:sz w:val="24"/>
          <w:szCs w:val="24"/>
        </w:rPr>
        <w:t>Tree Physiology</w:t>
      </w:r>
      <w:r w:rsidRPr="00906092">
        <w:rPr>
          <w:rFonts w:ascii="Times New Roman" w:hAnsi="Times New Roman" w:cs="Times New Roman"/>
          <w:sz w:val="24"/>
          <w:szCs w:val="24"/>
        </w:rPr>
        <w:t>, 27(4), 577-584.</w:t>
      </w:r>
    </w:p>
    <w:p w14:paraId="5532F90D"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McAdam, S.A.M., &amp; </w:t>
      </w:r>
      <w:proofErr w:type="spellStart"/>
      <w:r w:rsidRPr="00A9520A">
        <w:rPr>
          <w:rFonts w:ascii="Times New Roman" w:hAnsi="Times New Roman" w:cs="Times New Roman"/>
          <w:sz w:val="24"/>
          <w:szCs w:val="24"/>
        </w:rPr>
        <w:t>Brodribb</w:t>
      </w:r>
      <w:proofErr w:type="spellEnd"/>
      <w:r w:rsidRPr="00A9520A">
        <w:rPr>
          <w:rFonts w:ascii="Times New Roman" w:hAnsi="Times New Roman" w:cs="Times New Roman"/>
          <w:sz w:val="24"/>
          <w:szCs w:val="24"/>
        </w:rPr>
        <w:t xml:space="preserve">, T.J. (2015). The evolution of mechanisms driving the stomatal response to vapor pressure deficit. </w:t>
      </w:r>
      <w:r w:rsidRPr="00A9520A">
        <w:rPr>
          <w:rFonts w:ascii="Times New Roman" w:hAnsi="Times New Roman" w:cs="Times New Roman"/>
          <w:i/>
          <w:iCs/>
          <w:sz w:val="24"/>
          <w:szCs w:val="24"/>
        </w:rPr>
        <w:t>Plant Physiology</w:t>
      </w:r>
      <w:r w:rsidRPr="00A9520A">
        <w:rPr>
          <w:rFonts w:ascii="Times New Roman" w:hAnsi="Times New Roman" w:cs="Times New Roman"/>
          <w:sz w:val="24"/>
          <w:szCs w:val="24"/>
        </w:rPr>
        <w:t>, 167: 833– 843.</w:t>
      </w:r>
    </w:p>
    <w:p w14:paraId="6E351389"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  McDonnell. (2014). The two water worlds hypothesis: ecohydrological separation of water between streams and trees? </w:t>
      </w:r>
      <w:r w:rsidRPr="00A9520A">
        <w:rPr>
          <w:rFonts w:ascii="Times New Roman" w:hAnsi="Times New Roman" w:cs="Times New Roman"/>
          <w:i/>
          <w:iCs/>
          <w:sz w:val="24"/>
          <w:szCs w:val="24"/>
        </w:rPr>
        <w:t>Wiley Interdisciplinary Reviews. Water</w:t>
      </w:r>
      <w:r w:rsidRPr="00A9520A">
        <w:rPr>
          <w:rFonts w:ascii="Times New Roman" w:hAnsi="Times New Roman" w:cs="Times New Roman"/>
          <w:sz w:val="24"/>
          <w:szCs w:val="24"/>
        </w:rPr>
        <w:t xml:space="preserve">, 1(4), 323–329. </w:t>
      </w:r>
    </w:p>
    <w:p w14:paraId="529BE988"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Muir, C.D. (2019). tealeaves: an R package for modelling leaf temperature using energy budgets. </w:t>
      </w:r>
      <w:proofErr w:type="spellStart"/>
      <w:r w:rsidRPr="00A9520A">
        <w:rPr>
          <w:rFonts w:ascii="Times New Roman" w:hAnsi="Times New Roman" w:cs="Times New Roman"/>
          <w:i/>
          <w:iCs/>
          <w:sz w:val="24"/>
          <w:szCs w:val="24"/>
        </w:rPr>
        <w:t>AoB</w:t>
      </w:r>
      <w:proofErr w:type="spellEnd"/>
      <w:r w:rsidRPr="00A9520A">
        <w:rPr>
          <w:rFonts w:ascii="Times New Roman" w:hAnsi="Times New Roman" w:cs="Times New Roman"/>
          <w:i/>
          <w:iCs/>
          <w:sz w:val="24"/>
          <w:szCs w:val="24"/>
        </w:rPr>
        <w:t xml:space="preserve"> PLANTS, </w:t>
      </w:r>
      <w:r w:rsidRPr="00A9520A">
        <w:rPr>
          <w:rFonts w:ascii="Times New Roman" w:hAnsi="Times New Roman" w:cs="Times New Roman"/>
          <w:sz w:val="24"/>
          <w:szCs w:val="24"/>
        </w:rPr>
        <w:t xml:space="preserve">11: plz054. </w:t>
      </w:r>
      <w:r w:rsidRPr="00A9520A">
        <w:rPr>
          <w:rFonts w:ascii="Times New Roman" w:hAnsi="Times New Roman" w:cs="Times New Roman"/>
          <w:sz w:val="24"/>
          <w:szCs w:val="24"/>
          <w:u w:val="single"/>
        </w:rPr>
        <w:t>0.1093/</w:t>
      </w:r>
      <w:proofErr w:type="spellStart"/>
      <w:r w:rsidRPr="00A9520A">
        <w:rPr>
          <w:rFonts w:ascii="Times New Roman" w:hAnsi="Times New Roman" w:cs="Times New Roman"/>
          <w:sz w:val="24"/>
          <w:szCs w:val="24"/>
          <w:u w:val="single"/>
        </w:rPr>
        <w:t>aobpla</w:t>
      </w:r>
      <w:proofErr w:type="spellEnd"/>
      <w:r w:rsidRPr="00A9520A">
        <w:rPr>
          <w:rFonts w:ascii="Times New Roman" w:hAnsi="Times New Roman" w:cs="Times New Roman"/>
          <w:sz w:val="24"/>
          <w:szCs w:val="24"/>
          <w:u w:val="single"/>
        </w:rPr>
        <w:t>/plz054</w:t>
      </w:r>
    </w:p>
    <w:p w14:paraId="36985D2F"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Neumann, R.B., Cardon, Z.G., </w:t>
      </w:r>
      <w:proofErr w:type="spellStart"/>
      <w:r w:rsidRPr="00A9520A">
        <w:rPr>
          <w:rFonts w:ascii="Times New Roman" w:hAnsi="Times New Roman" w:cs="Times New Roman"/>
          <w:sz w:val="24"/>
          <w:szCs w:val="24"/>
        </w:rPr>
        <w:t>Teshera-Levye</w:t>
      </w:r>
      <w:proofErr w:type="spellEnd"/>
      <w:r w:rsidRPr="00A9520A">
        <w:rPr>
          <w:rFonts w:ascii="Times New Roman" w:hAnsi="Times New Roman" w:cs="Times New Roman"/>
          <w:sz w:val="24"/>
          <w:szCs w:val="24"/>
        </w:rPr>
        <w:t xml:space="preserve">, J., Rockwell, F.E., </w:t>
      </w:r>
      <w:proofErr w:type="spellStart"/>
      <w:r w:rsidRPr="00A9520A">
        <w:rPr>
          <w:rFonts w:ascii="Times New Roman" w:hAnsi="Times New Roman" w:cs="Times New Roman"/>
          <w:sz w:val="24"/>
          <w:szCs w:val="24"/>
        </w:rPr>
        <w:t>Zwieniecki</w:t>
      </w:r>
      <w:proofErr w:type="spellEnd"/>
      <w:r w:rsidRPr="00A9520A">
        <w:rPr>
          <w:rFonts w:ascii="Times New Roman" w:hAnsi="Times New Roman" w:cs="Times New Roman"/>
          <w:sz w:val="24"/>
          <w:szCs w:val="24"/>
        </w:rPr>
        <w:t xml:space="preserve">, M.A., &amp; Holbrook, N.M. (2014). HR model with night‐time transpiration fits data. </w:t>
      </w:r>
      <w:r w:rsidRPr="00A9520A">
        <w:rPr>
          <w:rFonts w:ascii="Times New Roman" w:hAnsi="Times New Roman" w:cs="Times New Roman"/>
          <w:i/>
          <w:iCs/>
          <w:sz w:val="24"/>
          <w:szCs w:val="24"/>
        </w:rPr>
        <w:t>Plant Cell Environ</w:t>
      </w:r>
      <w:r w:rsidRPr="00A9520A">
        <w:rPr>
          <w:rFonts w:ascii="Times New Roman" w:hAnsi="Times New Roman" w:cs="Times New Roman"/>
          <w:sz w:val="24"/>
          <w:szCs w:val="24"/>
        </w:rPr>
        <w:t xml:space="preserve">, 37: 899-910. </w:t>
      </w:r>
      <w:r w:rsidRPr="00A9520A">
        <w:rPr>
          <w:rStyle w:val="Hyperlink"/>
          <w:rFonts w:ascii="Times New Roman" w:hAnsi="Times New Roman" w:cs="Times New Roman"/>
          <w:sz w:val="24"/>
          <w:szCs w:val="24"/>
        </w:rPr>
        <w:t>https://doi.org/10.1111/pce.12206</w:t>
      </w:r>
    </w:p>
    <w:p w14:paraId="22385F6F"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Novick, K.A., Oren, R., Stoy, P.C., Siqueira, M.B.S., </w:t>
      </w:r>
      <w:proofErr w:type="spellStart"/>
      <w:r w:rsidRPr="00A9520A">
        <w:rPr>
          <w:rFonts w:ascii="Times New Roman" w:hAnsi="Times New Roman" w:cs="Times New Roman"/>
          <w:sz w:val="24"/>
          <w:szCs w:val="24"/>
        </w:rPr>
        <w:t>Katul</w:t>
      </w:r>
      <w:proofErr w:type="spellEnd"/>
      <w:r w:rsidRPr="00A9520A">
        <w:rPr>
          <w:rFonts w:ascii="Times New Roman" w:hAnsi="Times New Roman" w:cs="Times New Roman"/>
          <w:sz w:val="24"/>
          <w:szCs w:val="24"/>
        </w:rPr>
        <w:t xml:space="preserve">, G.G. (2009). Nocturnal evapotranspiration in eddy-covariance records from three co-located ecosystems in the Southeastern U.S.: implications for annual fluxes. </w:t>
      </w:r>
      <w:r w:rsidRPr="00A9520A">
        <w:rPr>
          <w:rFonts w:ascii="Times New Roman" w:hAnsi="Times New Roman" w:cs="Times New Roman"/>
          <w:i/>
          <w:iCs/>
          <w:sz w:val="24"/>
          <w:szCs w:val="24"/>
        </w:rPr>
        <w:t>Agricultural and Forest Meteorology</w:t>
      </w:r>
      <w:r w:rsidRPr="00A9520A">
        <w:rPr>
          <w:rFonts w:ascii="Times New Roman" w:hAnsi="Times New Roman" w:cs="Times New Roman"/>
          <w:sz w:val="24"/>
          <w:szCs w:val="24"/>
        </w:rPr>
        <w:t>, 149: 1491–1504.</w:t>
      </w:r>
    </w:p>
    <w:p w14:paraId="2D6F5B4B"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Ogle, K., Lucas, R.W., Bentley, L.P., Cable, J.M., Barron-Gafford, G.A., Griffith, A., Ignace, D., Jenerette, G.D., Tyler, A., &amp; Huxman, T.E., </w:t>
      </w:r>
      <w:r w:rsidRPr="00A9520A">
        <w:rPr>
          <w:rFonts w:ascii="Times New Roman" w:hAnsi="Times New Roman" w:cs="Times New Roman"/>
          <w:i/>
          <w:iCs/>
          <w:sz w:val="24"/>
          <w:szCs w:val="24"/>
        </w:rPr>
        <w:t xml:space="preserve">et al. </w:t>
      </w:r>
      <w:r w:rsidRPr="00A9520A">
        <w:rPr>
          <w:rFonts w:ascii="Times New Roman" w:hAnsi="Times New Roman" w:cs="Times New Roman"/>
          <w:sz w:val="24"/>
          <w:szCs w:val="24"/>
        </w:rPr>
        <w:t xml:space="preserve">(2012). Differential daytime and night-time stomatal behavior in plants from North American deserts. </w:t>
      </w:r>
      <w:r w:rsidRPr="00A9520A">
        <w:rPr>
          <w:rFonts w:ascii="Times New Roman" w:hAnsi="Times New Roman" w:cs="Times New Roman"/>
          <w:i/>
          <w:iCs/>
          <w:sz w:val="24"/>
          <w:szCs w:val="24"/>
        </w:rPr>
        <w:t xml:space="preserve">New Phytologist, </w:t>
      </w:r>
      <w:r w:rsidRPr="00A9520A">
        <w:rPr>
          <w:rFonts w:ascii="Times New Roman" w:hAnsi="Times New Roman" w:cs="Times New Roman"/>
          <w:sz w:val="24"/>
          <w:szCs w:val="24"/>
        </w:rPr>
        <w:t>194: 464–476.</w:t>
      </w:r>
    </w:p>
    <w:p w14:paraId="49CA3A5A" w14:textId="77777777" w:rsidR="00A9520A" w:rsidRPr="00A9520A" w:rsidRDefault="00A9520A" w:rsidP="006031F3">
      <w:pPr>
        <w:spacing w:line="480" w:lineRule="auto"/>
        <w:ind w:left="360" w:hanging="360"/>
        <w:rPr>
          <w:rFonts w:ascii="Times New Roman" w:hAnsi="Times New Roman" w:cs="Times New Roman"/>
          <w:sz w:val="24"/>
          <w:szCs w:val="24"/>
          <w:u w:val="single"/>
        </w:rPr>
      </w:pPr>
      <w:r w:rsidRPr="00A9520A">
        <w:rPr>
          <w:rFonts w:ascii="Times New Roman" w:hAnsi="Times New Roman" w:cs="Times New Roman"/>
          <w:sz w:val="24"/>
          <w:szCs w:val="24"/>
        </w:rPr>
        <w:lastRenderedPageBreak/>
        <w:t xml:space="preserve">Oliveira, E., Ruiz, H., Hugo, V., Paulo, F., Costa, F., &amp; Almeida, I. (2010). Nutrient supply by mass flow and diffusion to maize plants in response to soil aggregate size and water potential. </w:t>
      </w:r>
      <w:proofErr w:type="spellStart"/>
      <w:r w:rsidRPr="00A9520A">
        <w:rPr>
          <w:rFonts w:ascii="Times New Roman" w:hAnsi="Times New Roman" w:cs="Times New Roman"/>
          <w:i/>
          <w:iCs/>
          <w:sz w:val="24"/>
          <w:szCs w:val="24"/>
        </w:rPr>
        <w:t>Revista</w:t>
      </w:r>
      <w:proofErr w:type="spellEnd"/>
      <w:r w:rsidRPr="00A9520A">
        <w:rPr>
          <w:rFonts w:ascii="Times New Roman" w:hAnsi="Times New Roman" w:cs="Times New Roman"/>
          <w:i/>
          <w:iCs/>
          <w:sz w:val="24"/>
          <w:szCs w:val="24"/>
        </w:rPr>
        <w:t xml:space="preserve"> Brasileira De </w:t>
      </w:r>
      <w:proofErr w:type="spellStart"/>
      <w:r w:rsidRPr="00A9520A">
        <w:rPr>
          <w:rFonts w:ascii="Times New Roman" w:hAnsi="Times New Roman" w:cs="Times New Roman"/>
          <w:i/>
          <w:iCs/>
          <w:sz w:val="24"/>
          <w:szCs w:val="24"/>
        </w:rPr>
        <w:t>Ciencia</w:t>
      </w:r>
      <w:proofErr w:type="spellEnd"/>
      <w:r w:rsidRPr="00A9520A">
        <w:rPr>
          <w:rFonts w:ascii="Times New Roman" w:hAnsi="Times New Roman" w:cs="Times New Roman"/>
          <w:i/>
          <w:iCs/>
          <w:sz w:val="24"/>
          <w:szCs w:val="24"/>
        </w:rPr>
        <w:t xml:space="preserve"> Do Solo - REV BRAS CIENC SOLO, </w:t>
      </w:r>
      <w:r w:rsidRPr="00A9520A">
        <w:rPr>
          <w:rFonts w:ascii="Times New Roman" w:hAnsi="Times New Roman" w:cs="Times New Roman"/>
          <w:sz w:val="24"/>
          <w:szCs w:val="24"/>
        </w:rPr>
        <w:t xml:space="preserve">34. </w:t>
      </w:r>
      <w:r w:rsidRPr="00A9520A">
        <w:rPr>
          <w:rFonts w:ascii="Times New Roman" w:hAnsi="Times New Roman" w:cs="Times New Roman"/>
          <w:sz w:val="24"/>
          <w:szCs w:val="24"/>
          <w:u w:val="single"/>
        </w:rPr>
        <w:t>10.1590/S0100-06832010000200005</w:t>
      </w:r>
    </w:p>
    <w:p w14:paraId="5DBA10D4"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Padrón</w:t>
      </w:r>
      <w:proofErr w:type="spellEnd"/>
      <w:r w:rsidRPr="00A9520A">
        <w:rPr>
          <w:rFonts w:ascii="Times New Roman" w:hAnsi="Times New Roman" w:cs="Times New Roman"/>
          <w:sz w:val="24"/>
          <w:szCs w:val="24"/>
        </w:rPr>
        <w:t xml:space="preserve">, R. S., Gudmundsson, L., Michel, D., &amp; Seneviratne, S. I. (2020). Terrestrial water loss at night: global relevance from observations and climate models. </w:t>
      </w:r>
      <w:r w:rsidRPr="00A9520A">
        <w:rPr>
          <w:rFonts w:ascii="Times New Roman" w:hAnsi="Times New Roman" w:cs="Times New Roman"/>
          <w:i/>
          <w:iCs/>
          <w:sz w:val="24"/>
          <w:szCs w:val="24"/>
        </w:rPr>
        <w:t>Hydrology and Earth System Sciences</w:t>
      </w:r>
      <w:r w:rsidRPr="00A9520A">
        <w:rPr>
          <w:rFonts w:ascii="Times New Roman" w:hAnsi="Times New Roman" w:cs="Times New Roman"/>
          <w:sz w:val="24"/>
          <w:szCs w:val="24"/>
        </w:rPr>
        <w:t>, 24(2), 793-807.</w:t>
      </w:r>
    </w:p>
    <w:p w14:paraId="032FE605"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Pathan, A.K., Bond, J., &amp; Gaskin, R.E. (2010). Sample preparation for SEM of plant surfaces. </w:t>
      </w:r>
      <w:r w:rsidRPr="00A9520A">
        <w:rPr>
          <w:rFonts w:ascii="Times New Roman" w:hAnsi="Times New Roman" w:cs="Times New Roman"/>
          <w:i/>
          <w:iCs/>
          <w:sz w:val="24"/>
          <w:szCs w:val="24"/>
        </w:rPr>
        <w:t>Materials Today</w:t>
      </w:r>
      <w:r w:rsidRPr="00A9520A">
        <w:rPr>
          <w:rFonts w:ascii="Times New Roman" w:hAnsi="Times New Roman" w:cs="Times New Roman"/>
          <w:sz w:val="24"/>
          <w:szCs w:val="24"/>
        </w:rPr>
        <w:t xml:space="preserve">, Volume 12, Supplement 1: 32-43. 1369-7021. </w:t>
      </w:r>
      <w:r w:rsidRPr="00A9520A">
        <w:rPr>
          <w:rStyle w:val="Hyperlink"/>
          <w:rFonts w:ascii="Times New Roman" w:hAnsi="Times New Roman" w:cs="Times New Roman"/>
          <w:sz w:val="24"/>
          <w:szCs w:val="24"/>
        </w:rPr>
        <w:t>https://doi.org/10.1016/S1369-7021(10)70143-7</w:t>
      </w:r>
    </w:p>
    <w:p w14:paraId="2FAE6305" w14:textId="1EC94AA8" w:rsidR="00014E05" w:rsidRDefault="00A9520A" w:rsidP="006031F3">
      <w:pPr>
        <w:spacing w:line="480" w:lineRule="auto"/>
        <w:ind w:left="360" w:hanging="360"/>
        <w:rPr>
          <w:ins w:id="64" w:author="KARRIN ELISE TENNANT" w:date="2022-12-19T15:34:00Z"/>
          <w:rFonts w:ascii="Times New Roman" w:hAnsi="Times New Roman" w:cs="Times New Roman"/>
          <w:sz w:val="24"/>
          <w:szCs w:val="24"/>
        </w:rPr>
      </w:pPr>
      <w:proofErr w:type="spellStart"/>
      <w:r w:rsidRPr="00A9520A">
        <w:rPr>
          <w:rFonts w:ascii="Times New Roman" w:hAnsi="Times New Roman" w:cs="Times New Roman"/>
          <w:sz w:val="24"/>
          <w:szCs w:val="24"/>
        </w:rPr>
        <w:t>Poorter</w:t>
      </w:r>
      <w:proofErr w:type="spellEnd"/>
      <w:r w:rsidRPr="00A9520A">
        <w:rPr>
          <w:rFonts w:ascii="Times New Roman" w:hAnsi="Times New Roman" w:cs="Times New Roman"/>
          <w:sz w:val="24"/>
          <w:szCs w:val="24"/>
        </w:rPr>
        <w:t xml:space="preserve">, H., Bühler, J., van </w:t>
      </w:r>
      <w:proofErr w:type="spellStart"/>
      <w:r w:rsidRPr="00A9520A">
        <w:rPr>
          <w:rFonts w:ascii="Times New Roman" w:hAnsi="Times New Roman" w:cs="Times New Roman"/>
          <w:sz w:val="24"/>
          <w:szCs w:val="24"/>
        </w:rPr>
        <w:t>Dusschoten</w:t>
      </w:r>
      <w:proofErr w:type="spellEnd"/>
      <w:r w:rsidRPr="00A9520A">
        <w:rPr>
          <w:rFonts w:ascii="Times New Roman" w:hAnsi="Times New Roman" w:cs="Times New Roman"/>
          <w:sz w:val="24"/>
          <w:szCs w:val="24"/>
        </w:rPr>
        <w:t xml:space="preserve">, D., Climent, J., &amp; Postma, J. A. (2012). Pot size matters: a meta-analysis of the effects of rooting volume on plant growth. </w:t>
      </w:r>
      <w:r w:rsidRPr="00A9520A">
        <w:rPr>
          <w:rFonts w:ascii="Times New Roman" w:hAnsi="Times New Roman" w:cs="Times New Roman"/>
          <w:i/>
          <w:iCs/>
          <w:sz w:val="24"/>
          <w:szCs w:val="24"/>
        </w:rPr>
        <w:t>Functional Plant Biology</w:t>
      </w:r>
      <w:r w:rsidRPr="00A9520A">
        <w:rPr>
          <w:rFonts w:ascii="Times New Roman" w:hAnsi="Times New Roman" w:cs="Times New Roman"/>
          <w:sz w:val="24"/>
          <w:szCs w:val="24"/>
        </w:rPr>
        <w:t>, 39(11), 839-850.</w:t>
      </w:r>
    </w:p>
    <w:p w14:paraId="0931E668" w14:textId="77777777" w:rsidR="009D62E0" w:rsidRPr="009D62E0" w:rsidRDefault="009D62E0" w:rsidP="009D62E0">
      <w:pPr>
        <w:spacing w:line="480" w:lineRule="auto"/>
        <w:ind w:left="360" w:hanging="360"/>
        <w:rPr>
          <w:ins w:id="65" w:author="KARRIN ELISE TENNANT" w:date="2022-12-19T15:34:00Z"/>
          <w:rFonts w:ascii="Times New Roman" w:hAnsi="Times New Roman" w:cs="Times New Roman"/>
          <w:sz w:val="24"/>
          <w:szCs w:val="24"/>
        </w:rPr>
      </w:pPr>
      <w:ins w:id="66" w:author="KARRIN ELISE TENNANT" w:date="2022-12-19T15:34:00Z">
        <w:r w:rsidRPr="009D62E0">
          <w:rPr>
            <w:rFonts w:ascii="Times New Roman" w:hAnsi="Times New Roman" w:cs="Times New Roman"/>
            <w:sz w:val="24"/>
            <w:szCs w:val="24"/>
          </w:rPr>
          <w:t>R Core Team (2022). R: A language and environment for statistical</w:t>
        </w:r>
      </w:ins>
    </w:p>
    <w:p w14:paraId="5A60CEF0" w14:textId="3A272757" w:rsidR="009D62E0" w:rsidRPr="009D62E0" w:rsidRDefault="009D62E0" w:rsidP="009D62E0">
      <w:pPr>
        <w:spacing w:line="480" w:lineRule="auto"/>
        <w:ind w:left="360" w:hanging="360"/>
        <w:rPr>
          <w:ins w:id="67" w:author="KARRIN ELISE TENNANT" w:date="2022-12-19T15:34:00Z"/>
          <w:rFonts w:ascii="Times New Roman" w:hAnsi="Times New Roman" w:cs="Times New Roman"/>
          <w:sz w:val="24"/>
          <w:szCs w:val="24"/>
        </w:rPr>
      </w:pPr>
      <w:ins w:id="68" w:author="KARRIN ELISE TENNANT" w:date="2022-12-19T15:34:00Z">
        <w:r w:rsidRPr="009D62E0">
          <w:rPr>
            <w:rFonts w:ascii="Times New Roman" w:hAnsi="Times New Roman" w:cs="Times New Roman"/>
            <w:sz w:val="24"/>
            <w:szCs w:val="24"/>
          </w:rPr>
          <w:t xml:space="preserve">  </w:t>
        </w:r>
      </w:ins>
      <w:ins w:id="69" w:author="KARRIN ELISE TENNANT" w:date="2022-12-19T15:36:00Z">
        <w:r w:rsidR="00975D22">
          <w:rPr>
            <w:rFonts w:ascii="Times New Roman" w:hAnsi="Times New Roman" w:cs="Times New Roman"/>
            <w:sz w:val="24"/>
            <w:szCs w:val="24"/>
          </w:rPr>
          <w:tab/>
        </w:r>
      </w:ins>
      <w:ins w:id="70" w:author="KARRIN ELISE TENNANT" w:date="2022-12-19T15:34:00Z">
        <w:r w:rsidRPr="009D62E0">
          <w:rPr>
            <w:rFonts w:ascii="Times New Roman" w:hAnsi="Times New Roman" w:cs="Times New Roman"/>
            <w:sz w:val="24"/>
            <w:szCs w:val="24"/>
          </w:rPr>
          <w:t>computing. R Foundation for Statistical Computing, Vienna, Austria.</w:t>
        </w:r>
      </w:ins>
    </w:p>
    <w:p w14:paraId="2B41C727" w14:textId="0C04A416" w:rsidR="009D62E0" w:rsidRDefault="009D62E0" w:rsidP="009D62E0">
      <w:pPr>
        <w:spacing w:line="480" w:lineRule="auto"/>
        <w:ind w:left="360" w:hanging="360"/>
        <w:rPr>
          <w:rFonts w:ascii="Times New Roman" w:hAnsi="Times New Roman" w:cs="Times New Roman"/>
          <w:sz w:val="24"/>
          <w:szCs w:val="24"/>
        </w:rPr>
      </w:pPr>
      <w:ins w:id="71" w:author="KARRIN ELISE TENNANT" w:date="2022-12-19T15:34:00Z">
        <w:r w:rsidRPr="009D62E0">
          <w:rPr>
            <w:rFonts w:ascii="Times New Roman" w:hAnsi="Times New Roman" w:cs="Times New Roman"/>
            <w:sz w:val="24"/>
            <w:szCs w:val="24"/>
          </w:rPr>
          <w:t xml:space="preserve">  </w:t>
        </w:r>
      </w:ins>
      <w:ins w:id="72" w:author="KARRIN ELISE TENNANT" w:date="2022-12-19T15:36:00Z">
        <w:r w:rsidR="00975D22">
          <w:rPr>
            <w:rFonts w:ascii="Times New Roman" w:hAnsi="Times New Roman" w:cs="Times New Roman"/>
            <w:sz w:val="24"/>
            <w:szCs w:val="24"/>
          </w:rPr>
          <w:tab/>
        </w:r>
      </w:ins>
      <w:ins w:id="73" w:author="KARRIN ELISE TENNANT" w:date="2022-12-19T15:34:00Z">
        <w:r w:rsidRPr="009D62E0">
          <w:rPr>
            <w:rFonts w:ascii="Times New Roman" w:hAnsi="Times New Roman" w:cs="Times New Roman"/>
            <w:sz w:val="24"/>
            <w:szCs w:val="24"/>
          </w:rPr>
          <w:t>URL https://www.R-project.org/.</w:t>
        </w:r>
      </w:ins>
    </w:p>
    <w:p w14:paraId="1E241BEA" w14:textId="6FF862A3" w:rsidR="00B706BC" w:rsidRPr="00A9520A" w:rsidRDefault="00B706BC" w:rsidP="006031F3">
      <w:pPr>
        <w:spacing w:line="480" w:lineRule="auto"/>
        <w:ind w:left="360" w:hanging="360"/>
        <w:rPr>
          <w:rFonts w:ascii="Times New Roman" w:hAnsi="Times New Roman" w:cs="Times New Roman"/>
          <w:sz w:val="24"/>
          <w:szCs w:val="24"/>
        </w:rPr>
      </w:pPr>
      <w:r w:rsidRPr="00B706BC">
        <w:rPr>
          <w:rFonts w:ascii="Times New Roman" w:hAnsi="Times New Roman" w:cs="Times New Roman"/>
          <w:sz w:val="24"/>
          <w:szCs w:val="24"/>
        </w:rPr>
        <w:t>R</w:t>
      </w:r>
      <w:r>
        <w:rPr>
          <w:rFonts w:ascii="Times New Roman" w:hAnsi="Times New Roman" w:cs="Times New Roman"/>
          <w:sz w:val="24"/>
          <w:szCs w:val="24"/>
        </w:rPr>
        <w:t>eich</w:t>
      </w:r>
      <w:r w:rsidRPr="00B706BC">
        <w:rPr>
          <w:rFonts w:ascii="Times New Roman" w:hAnsi="Times New Roman" w:cs="Times New Roman"/>
          <w:sz w:val="24"/>
          <w:szCs w:val="24"/>
        </w:rPr>
        <w:t>,</w:t>
      </w:r>
      <w:r>
        <w:rPr>
          <w:rFonts w:ascii="Times New Roman" w:hAnsi="Times New Roman" w:cs="Times New Roman"/>
          <w:sz w:val="24"/>
          <w:szCs w:val="24"/>
        </w:rPr>
        <w:t xml:space="preserve"> </w:t>
      </w:r>
      <w:r w:rsidRPr="00B706BC">
        <w:rPr>
          <w:rFonts w:ascii="Times New Roman" w:hAnsi="Times New Roman" w:cs="Times New Roman"/>
          <w:sz w:val="24"/>
          <w:szCs w:val="24"/>
        </w:rPr>
        <w:t>P. B.</w:t>
      </w:r>
      <w:r w:rsidR="006653D7">
        <w:rPr>
          <w:rFonts w:ascii="Times New Roman" w:hAnsi="Times New Roman" w:cs="Times New Roman"/>
          <w:sz w:val="24"/>
          <w:szCs w:val="24"/>
        </w:rPr>
        <w:t xml:space="preserve"> (1984).</w:t>
      </w:r>
      <w:r w:rsidRPr="00B706BC">
        <w:rPr>
          <w:rFonts w:ascii="Times New Roman" w:hAnsi="Times New Roman" w:cs="Times New Roman"/>
          <w:sz w:val="24"/>
          <w:szCs w:val="24"/>
        </w:rPr>
        <w:t xml:space="preserve"> Loss of Stomatal Function in Ageing Hybrid Poplar Leaves</w:t>
      </w:r>
      <w:r w:rsidR="006653D7">
        <w:rPr>
          <w:rFonts w:ascii="Times New Roman" w:hAnsi="Times New Roman" w:cs="Times New Roman"/>
          <w:sz w:val="24"/>
          <w:szCs w:val="24"/>
        </w:rPr>
        <w:t>.</w:t>
      </w:r>
      <w:r w:rsidRPr="00B706BC">
        <w:rPr>
          <w:rFonts w:ascii="Times New Roman" w:hAnsi="Times New Roman" w:cs="Times New Roman"/>
          <w:sz w:val="24"/>
          <w:szCs w:val="24"/>
        </w:rPr>
        <w:t xml:space="preserve"> </w:t>
      </w:r>
      <w:r w:rsidRPr="006653D7">
        <w:rPr>
          <w:rFonts w:ascii="Times New Roman" w:hAnsi="Times New Roman" w:cs="Times New Roman"/>
          <w:i/>
          <w:iCs/>
          <w:sz w:val="24"/>
          <w:szCs w:val="24"/>
        </w:rPr>
        <w:t>Annals of Botany</w:t>
      </w:r>
      <w:r w:rsidRPr="00B706BC">
        <w:rPr>
          <w:rFonts w:ascii="Times New Roman" w:hAnsi="Times New Roman" w:cs="Times New Roman"/>
          <w:sz w:val="24"/>
          <w:szCs w:val="24"/>
        </w:rPr>
        <w:t>, 53</w:t>
      </w:r>
      <w:r w:rsidR="006653D7">
        <w:rPr>
          <w:rFonts w:ascii="Times New Roman" w:hAnsi="Times New Roman" w:cs="Times New Roman"/>
          <w:sz w:val="24"/>
          <w:szCs w:val="24"/>
        </w:rPr>
        <w:t>(</w:t>
      </w:r>
      <w:r w:rsidRPr="00B706BC">
        <w:rPr>
          <w:rFonts w:ascii="Times New Roman" w:hAnsi="Times New Roman" w:cs="Times New Roman"/>
          <w:sz w:val="24"/>
          <w:szCs w:val="24"/>
        </w:rPr>
        <w:t>5</w:t>
      </w:r>
      <w:r w:rsidR="006653D7">
        <w:rPr>
          <w:rFonts w:ascii="Times New Roman" w:hAnsi="Times New Roman" w:cs="Times New Roman"/>
          <w:sz w:val="24"/>
          <w:szCs w:val="24"/>
        </w:rPr>
        <w:t>)</w:t>
      </w:r>
      <w:r w:rsidRPr="00B706BC">
        <w:rPr>
          <w:rFonts w:ascii="Times New Roman" w:hAnsi="Times New Roman" w:cs="Times New Roman"/>
          <w:sz w:val="24"/>
          <w:szCs w:val="24"/>
        </w:rPr>
        <w:t>, 691–698, https://doi.org/10.1093/oxfordjournals.aob.a086734</w:t>
      </w:r>
    </w:p>
    <w:p w14:paraId="15CAD9BB" w14:textId="77777777" w:rsidR="006F2F48" w:rsidRDefault="006F2F48" w:rsidP="006031F3">
      <w:pPr>
        <w:spacing w:line="480" w:lineRule="auto"/>
        <w:ind w:left="360" w:hanging="360"/>
        <w:rPr>
          <w:rFonts w:ascii="Times New Roman" w:hAnsi="Times New Roman" w:cs="Times New Roman"/>
          <w:sz w:val="24"/>
          <w:szCs w:val="24"/>
        </w:rPr>
      </w:pPr>
      <w:proofErr w:type="spellStart"/>
      <w:r w:rsidRPr="006F2F48">
        <w:rPr>
          <w:rFonts w:ascii="Times New Roman" w:hAnsi="Times New Roman" w:cs="Times New Roman"/>
          <w:sz w:val="24"/>
          <w:szCs w:val="24"/>
        </w:rPr>
        <w:t>Resco</w:t>
      </w:r>
      <w:proofErr w:type="spellEnd"/>
      <w:r w:rsidRPr="006F2F48">
        <w:rPr>
          <w:rFonts w:ascii="Times New Roman" w:hAnsi="Times New Roman" w:cs="Times New Roman"/>
          <w:sz w:val="24"/>
          <w:szCs w:val="24"/>
        </w:rPr>
        <w:t xml:space="preserve"> de Dios, V., Loik, M. E., Smith, R., Aspinwall, M. J., &amp; Tissue, D. T. (2016). Genetic variation in circadian regulation of nocturnal stomatal conductance enhances carbon assimilation and growth. </w:t>
      </w:r>
      <w:r w:rsidRPr="007F31E8">
        <w:rPr>
          <w:rFonts w:ascii="Times New Roman" w:hAnsi="Times New Roman" w:cs="Times New Roman"/>
          <w:i/>
          <w:iCs/>
          <w:sz w:val="24"/>
          <w:szCs w:val="24"/>
        </w:rPr>
        <w:t>Plant, Cell &amp; Environment</w:t>
      </w:r>
      <w:r w:rsidRPr="006F2F48">
        <w:rPr>
          <w:rFonts w:ascii="Times New Roman" w:hAnsi="Times New Roman" w:cs="Times New Roman"/>
          <w:sz w:val="24"/>
          <w:szCs w:val="24"/>
        </w:rPr>
        <w:t>, 39(1), 3-11.</w:t>
      </w:r>
    </w:p>
    <w:p w14:paraId="03FB6101" w14:textId="3139E9CB"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lastRenderedPageBreak/>
        <w:t>Resco</w:t>
      </w:r>
      <w:proofErr w:type="spellEnd"/>
      <w:r w:rsidRPr="00A9520A">
        <w:rPr>
          <w:rFonts w:ascii="Times New Roman" w:hAnsi="Times New Roman" w:cs="Times New Roman"/>
          <w:sz w:val="24"/>
          <w:szCs w:val="24"/>
        </w:rPr>
        <w:t xml:space="preserve"> de Dios, V., Chowdhury, F.I., Granda, E., Yao, Y. &amp; Tissue, D.T. (2019). Assessing the potential functions of nocturnal stomatal conductance in C3 and C4 plants. </w:t>
      </w:r>
      <w:r w:rsidRPr="00A9520A">
        <w:rPr>
          <w:rFonts w:ascii="Times New Roman" w:hAnsi="Times New Roman" w:cs="Times New Roman"/>
          <w:i/>
          <w:iCs/>
          <w:sz w:val="24"/>
          <w:szCs w:val="24"/>
        </w:rPr>
        <w:t>New Phytol</w:t>
      </w:r>
      <w:r w:rsidRPr="00A9520A">
        <w:rPr>
          <w:rFonts w:ascii="Times New Roman" w:hAnsi="Times New Roman" w:cs="Times New Roman"/>
          <w:sz w:val="24"/>
          <w:szCs w:val="24"/>
        </w:rPr>
        <w:t xml:space="preserve">, 223: 1696-1706. </w:t>
      </w:r>
      <w:r w:rsidRPr="00A9520A">
        <w:rPr>
          <w:rStyle w:val="Hyperlink"/>
          <w:rFonts w:ascii="Times New Roman" w:hAnsi="Times New Roman" w:cs="Times New Roman"/>
          <w:sz w:val="24"/>
          <w:szCs w:val="24"/>
        </w:rPr>
        <w:t>https://doi.org/10.1111/nph.15881</w:t>
      </w:r>
    </w:p>
    <w:p w14:paraId="6A66862B" w14:textId="6ADC9A19" w:rsidR="00A9520A" w:rsidRDefault="00A9520A" w:rsidP="006031F3">
      <w:pPr>
        <w:spacing w:line="480" w:lineRule="auto"/>
        <w:ind w:left="360" w:hanging="360"/>
        <w:rPr>
          <w:rStyle w:val="Hyperlink"/>
          <w:rFonts w:ascii="Times New Roman" w:hAnsi="Times New Roman" w:cs="Times New Roman"/>
          <w:sz w:val="24"/>
          <w:szCs w:val="24"/>
        </w:rPr>
      </w:pPr>
      <w:proofErr w:type="spellStart"/>
      <w:r w:rsidRPr="00A9520A">
        <w:rPr>
          <w:rFonts w:ascii="Times New Roman" w:hAnsi="Times New Roman" w:cs="Times New Roman"/>
          <w:sz w:val="24"/>
          <w:szCs w:val="24"/>
        </w:rPr>
        <w:t>Scharwies</w:t>
      </w:r>
      <w:proofErr w:type="spellEnd"/>
      <w:r w:rsidRPr="00A9520A">
        <w:rPr>
          <w:rFonts w:ascii="Times New Roman" w:hAnsi="Times New Roman" w:cs="Times New Roman"/>
          <w:sz w:val="24"/>
          <w:szCs w:val="24"/>
        </w:rPr>
        <w:t xml:space="preserve">, J.D., Dinneny, J.R. (2019). Water transport, perception, and response in plants. </w:t>
      </w:r>
      <w:r w:rsidRPr="00A9520A">
        <w:rPr>
          <w:rFonts w:ascii="Times New Roman" w:hAnsi="Times New Roman" w:cs="Times New Roman"/>
          <w:i/>
          <w:iCs/>
          <w:sz w:val="24"/>
          <w:szCs w:val="24"/>
        </w:rPr>
        <w:t xml:space="preserve">J Plant Res </w:t>
      </w:r>
      <w:r w:rsidRPr="00A9520A">
        <w:rPr>
          <w:rFonts w:ascii="Times New Roman" w:hAnsi="Times New Roman" w:cs="Times New Roman"/>
          <w:sz w:val="24"/>
          <w:szCs w:val="24"/>
        </w:rPr>
        <w:t>132: 311–324</w:t>
      </w:r>
      <w:r w:rsidRPr="00A9520A">
        <w:rPr>
          <w:rStyle w:val="Hyperlink"/>
          <w:rFonts w:ascii="Times New Roman" w:hAnsi="Times New Roman" w:cs="Times New Roman"/>
          <w:sz w:val="24"/>
          <w:szCs w:val="24"/>
        </w:rPr>
        <w:t xml:space="preserve">. </w:t>
      </w:r>
      <w:hyperlink r:id="rId18" w:history="1">
        <w:r w:rsidR="00014E05" w:rsidRPr="00064AAC">
          <w:rPr>
            <w:rStyle w:val="Hyperlink"/>
            <w:rFonts w:ascii="Times New Roman" w:hAnsi="Times New Roman" w:cs="Times New Roman"/>
            <w:sz w:val="24"/>
            <w:szCs w:val="24"/>
          </w:rPr>
          <w:t>https://doi.org/10.1007/s10265-019- 01089-8</w:t>
        </w:r>
      </w:hyperlink>
    </w:p>
    <w:p w14:paraId="0C6A4799" w14:textId="012A18F8" w:rsidR="00014E05" w:rsidRPr="00A9520A" w:rsidRDefault="00014E05" w:rsidP="006031F3">
      <w:pPr>
        <w:spacing w:line="480" w:lineRule="auto"/>
        <w:ind w:left="360" w:hanging="360"/>
        <w:rPr>
          <w:rFonts w:ascii="Times New Roman" w:hAnsi="Times New Roman" w:cs="Times New Roman"/>
          <w:sz w:val="24"/>
          <w:szCs w:val="24"/>
        </w:rPr>
      </w:pPr>
      <w:proofErr w:type="spellStart"/>
      <w:r w:rsidRPr="00014E05">
        <w:rPr>
          <w:rFonts w:ascii="Times New Roman" w:hAnsi="Times New Roman" w:cs="Times New Roman"/>
          <w:sz w:val="24"/>
          <w:szCs w:val="24"/>
        </w:rPr>
        <w:t>Schoppach</w:t>
      </w:r>
      <w:proofErr w:type="spellEnd"/>
      <w:r w:rsidR="001A5FF0">
        <w:rPr>
          <w:rFonts w:ascii="Times New Roman" w:hAnsi="Times New Roman" w:cs="Times New Roman"/>
          <w:sz w:val="24"/>
          <w:szCs w:val="24"/>
        </w:rPr>
        <w:t>,</w:t>
      </w:r>
      <w:r w:rsidRPr="00014E05">
        <w:rPr>
          <w:rFonts w:ascii="Times New Roman" w:hAnsi="Times New Roman" w:cs="Times New Roman"/>
          <w:sz w:val="24"/>
          <w:szCs w:val="24"/>
        </w:rPr>
        <w:t xml:space="preserve"> </w:t>
      </w:r>
      <w:r w:rsidR="00101B1C">
        <w:rPr>
          <w:rFonts w:ascii="Times New Roman" w:hAnsi="Times New Roman" w:cs="Times New Roman"/>
          <w:sz w:val="24"/>
          <w:szCs w:val="24"/>
        </w:rPr>
        <w:t>R.</w:t>
      </w:r>
      <w:r w:rsidRPr="00014E05">
        <w:rPr>
          <w:rFonts w:ascii="Times New Roman" w:hAnsi="Times New Roman" w:cs="Times New Roman"/>
          <w:sz w:val="24"/>
          <w:szCs w:val="24"/>
        </w:rPr>
        <w:t>, Sinclair</w:t>
      </w:r>
      <w:r w:rsidR="001A5FF0">
        <w:rPr>
          <w:rFonts w:ascii="Times New Roman" w:hAnsi="Times New Roman" w:cs="Times New Roman"/>
          <w:sz w:val="24"/>
          <w:szCs w:val="24"/>
        </w:rPr>
        <w:t>,</w:t>
      </w:r>
      <w:r w:rsidRPr="00014E05">
        <w:rPr>
          <w:rFonts w:ascii="Times New Roman" w:hAnsi="Times New Roman" w:cs="Times New Roman"/>
          <w:sz w:val="24"/>
          <w:szCs w:val="24"/>
        </w:rPr>
        <w:t xml:space="preserve"> T</w:t>
      </w:r>
      <w:r w:rsidR="00101B1C">
        <w:rPr>
          <w:rFonts w:ascii="Times New Roman" w:hAnsi="Times New Roman" w:cs="Times New Roman"/>
          <w:sz w:val="24"/>
          <w:szCs w:val="24"/>
        </w:rPr>
        <w:t>.</w:t>
      </w:r>
      <w:r w:rsidRPr="00014E05">
        <w:rPr>
          <w:rFonts w:ascii="Times New Roman" w:hAnsi="Times New Roman" w:cs="Times New Roman"/>
          <w:sz w:val="24"/>
          <w:szCs w:val="24"/>
        </w:rPr>
        <w:t>R., Sadok</w:t>
      </w:r>
      <w:r w:rsidR="001A5FF0">
        <w:rPr>
          <w:rFonts w:ascii="Times New Roman" w:hAnsi="Times New Roman" w:cs="Times New Roman"/>
          <w:sz w:val="24"/>
          <w:szCs w:val="24"/>
        </w:rPr>
        <w:t>,</w:t>
      </w:r>
      <w:r w:rsidRPr="00014E05">
        <w:rPr>
          <w:rFonts w:ascii="Times New Roman" w:hAnsi="Times New Roman" w:cs="Times New Roman"/>
          <w:sz w:val="24"/>
          <w:szCs w:val="24"/>
        </w:rPr>
        <w:t xml:space="preserve"> W</w:t>
      </w:r>
      <w:r w:rsidR="001A5FF0">
        <w:rPr>
          <w:rFonts w:ascii="Times New Roman" w:hAnsi="Times New Roman" w:cs="Times New Roman"/>
          <w:sz w:val="24"/>
          <w:szCs w:val="24"/>
        </w:rPr>
        <w:t>.</w:t>
      </w:r>
      <w:r w:rsidRPr="00014E05">
        <w:rPr>
          <w:rFonts w:ascii="Times New Roman" w:hAnsi="Times New Roman" w:cs="Times New Roman"/>
          <w:sz w:val="24"/>
          <w:szCs w:val="24"/>
        </w:rPr>
        <w:t xml:space="preserve"> (2020)</w:t>
      </w:r>
      <w:r w:rsidR="005C1E40">
        <w:rPr>
          <w:rFonts w:ascii="Times New Roman" w:hAnsi="Times New Roman" w:cs="Times New Roman"/>
          <w:sz w:val="24"/>
          <w:szCs w:val="24"/>
        </w:rPr>
        <w:t>.</w:t>
      </w:r>
      <w:r w:rsidRPr="00014E05">
        <w:rPr>
          <w:rFonts w:ascii="Times New Roman" w:hAnsi="Times New Roman" w:cs="Times New Roman"/>
          <w:sz w:val="24"/>
          <w:szCs w:val="24"/>
        </w:rPr>
        <w:t xml:space="preserve"> Sleep tight and wake-up early: nocturnal transpiration traits to increase wheat drought tolerance in a Mediterranean environment. </w:t>
      </w:r>
      <w:r w:rsidRPr="005C1E40">
        <w:rPr>
          <w:rFonts w:ascii="Times New Roman" w:hAnsi="Times New Roman" w:cs="Times New Roman"/>
          <w:i/>
          <w:iCs/>
          <w:sz w:val="24"/>
          <w:szCs w:val="24"/>
        </w:rPr>
        <w:t xml:space="preserve">Functional Plant Biology </w:t>
      </w:r>
      <w:r w:rsidRPr="00014E05">
        <w:rPr>
          <w:rFonts w:ascii="Times New Roman" w:hAnsi="Times New Roman" w:cs="Times New Roman"/>
          <w:sz w:val="24"/>
          <w:szCs w:val="24"/>
        </w:rPr>
        <w:t>47, 1117-1127.</w:t>
      </w:r>
      <w:r>
        <w:rPr>
          <w:rFonts w:ascii="Times New Roman" w:hAnsi="Times New Roman" w:cs="Times New Roman"/>
          <w:sz w:val="24"/>
          <w:szCs w:val="24"/>
        </w:rPr>
        <w:t xml:space="preserve"> </w:t>
      </w:r>
      <w:r w:rsidRPr="00014E05">
        <w:rPr>
          <w:rFonts w:ascii="Times New Roman" w:hAnsi="Times New Roman" w:cs="Times New Roman"/>
          <w:sz w:val="24"/>
          <w:szCs w:val="24"/>
        </w:rPr>
        <w:t>https://doi.org/10.1071/FP20044</w:t>
      </w:r>
    </w:p>
    <w:p w14:paraId="05060627"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Scholz, F. G., Bucci, S. J., Goldstein, G., Meinzer, F. C., Franco, A. C., &amp; Miralles-Wilhelm, F. (2007). Removal of nutrient limitations by long-term fertilization decreases nocturnal water loss in savanna trees.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27(4), 551– 559. </w:t>
      </w:r>
      <w:r w:rsidRPr="00A9520A">
        <w:rPr>
          <w:rStyle w:val="Hyperlink"/>
          <w:rFonts w:ascii="Times New Roman" w:hAnsi="Times New Roman" w:cs="Times New Roman"/>
          <w:sz w:val="24"/>
          <w:szCs w:val="24"/>
        </w:rPr>
        <w:t>https://doi.org/10.1093/treephys/27.4.551</w:t>
      </w:r>
    </w:p>
    <w:p w14:paraId="10DD72E8" w14:textId="0C285191"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Snyder, K.A., Richards, J.H., &amp; Donovan, L.A. (2003).</w:t>
      </w:r>
      <w:r w:rsidR="00030675">
        <w:rPr>
          <w:rFonts w:ascii="Times New Roman" w:hAnsi="Times New Roman" w:cs="Times New Roman"/>
          <w:sz w:val="24"/>
          <w:szCs w:val="24"/>
        </w:rPr>
        <w:t xml:space="preserve"> </w:t>
      </w:r>
      <w:r w:rsidR="005E3610" w:rsidRPr="005E3610">
        <w:rPr>
          <w:rFonts w:ascii="Times New Roman" w:hAnsi="Times New Roman" w:cs="Times New Roman"/>
          <w:sz w:val="24"/>
          <w:szCs w:val="24"/>
        </w:rPr>
        <w:t>Night-Time Conductance in C3 and C4 Species: Do Plants Lose Water at Night?</w:t>
      </w:r>
      <w:r w:rsidR="00623074">
        <w:rPr>
          <w:rFonts w:ascii="Times New Roman" w:hAnsi="Times New Roman" w:cs="Times New Roman"/>
          <w:sz w:val="24"/>
          <w:szCs w:val="24"/>
        </w:rPr>
        <w:t xml:space="preserve"> </w:t>
      </w:r>
      <w:r w:rsidR="00623074" w:rsidRPr="00623074">
        <w:rPr>
          <w:rFonts w:ascii="Times New Roman" w:hAnsi="Times New Roman" w:cs="Times New Roman"/>
          <w:i/>
          <w:iCs/>
          <w:sz w:val="24"/>
          <w:szCs w:val="24"/>
        </w:rPr>
        <w:t xml:space="preserve">Journal of Experimental </w:t>
      </w:r>
      <w:proofErr w:type="gramStart"/>
      <w:r w:rsidR="00623074" w:rsidRPr="00623074">
        <w:rPr>
          <w:rFonts w:ascii="Times New Roman" w:hAnsi="Times New Roman" w:cs="Times New Roman"/>
          <w:i/>
          <w:iCs/>
          <w:sz w:val="24"/>
          <w:szCs w:val="24"/>
        </w:rPr>
        <w:t>Botany</w:t>
      </w:r>
      <w:r w:rsidR="0091534E">
        <w:rPr>
          <w:rFonts w:ascii="Times New Roman" w:hAnsi="Times New Roman" w:cs="Times New Roman"/>
          <w:i/>
          <w:iCs/>
          <w:sz w:val="24"/>
          <w:szCs w:val="24"/>
        </w:rPr>
        <w:t xml:space="preserve">, </w:t>
      </w:r>
      <w:r w:rsidR="00030675">
        <w:rPr>
          <w:rFonts w:ascii="Times New Roman" w:hAnsi="Times New Roman" w:cs="Times New Roman"/>
          <w:sz w:val="24"/>
          <w:szCs w:val="24"/>
        </w:rPr>
        <w:t xml:space="preserve">  </w:t>
      </w:r>
      <w:proofErr w:type="gramEnd"/>
      <w:r w:rsidR="0091534E" w:rsidRPr="0091534E">
        <w:rPr>
          <w:rFonts w:ascii="Times New Roman" w:hAnsi="Times New Roman" w:cs="Times New Roman"/>
          <w:sz w:val="24"/>
          <w:szCs w:val="24"/>
        </w:rPr>
        <w:t>Volume 54, Issue 383</w:t>
      </w:r>
      <w:r w:rsidR="0091534E">
        <w:rPr>
          <w:rFonts w:ascii="Times New Roman" w:hAnsi="Times New Roman" w:cs="Times New Roman"/>
          <w:sz w:val="24"/>
          <w:szCs w:val="24"/>
        </w:rPr>
        <w:t xml:space="preserve">: </w:t>
      </w:r>
      <w:r w:rsidR="007B2119">
        <w:rPr>
          <w:rFonts w:ascii="Times New Roman" w:hAnsi="Times New Roman" w:cs="Times New Roman"/>
          <w:sz w:val="24"/>
          <w:szCs w:val="24"/>
        </w:rPr>
        <w:t xml:space="preserve">861-865. </w:t>
      </w:r>
      <w:r w:rsidR="007B2119" w:rsidRPr="007B2119">
        <w:rPr>
          <w:rFonts w:ascii="Times New Roman" w:hAnsi="Times New Roman" w:cs="Times New Roman"/>
          <w:sz w:val="24"/>
          <w:szCs w:val="24"/>
        </w:rPr>
        <w:t>https://doi.org/10.1093/jxb/erg082</w:t>
      </w:r>
      <w:r w:rsidR="007B2119">
        <w:rPr>
          <w:rFonts w:ascii="Times New Roman" w:hAnsi="Times New Roman" w:cs="Times New Roman"/>
          <w:sz w:val="24"/>
          <w:szCs w:val="24"/>
        </w:rPr>
        <w:t xml:space="preserve"> </w:t>
      </w:r>
      <w:r w:rsidR="00030675">
        <w:rPr>
          <w:rFonts w:ascii="Times New Roman" w:hAnsi="Times New Roman" w:cs="Times New Roman"/>
          <w:sz w:val="24"/>
          <w:szCs w:val="24"/>
        </w:rPr>
        <w:t xml:space="preserve">                                                                    </w:t>
      </w:r>
    </w:p>
    <w:p w14:paraId="538FF951"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Sparks, J.P., &amp; Black, R.A. (1999). Regulation of water loss in populations of </w:t>
      </w:r>
      <w:r w:rsidRPr="00A9520A">
        <w:rPr>
          <w:rFonts w:ascii="Times New Roman" w:hAnsi="Times New Roman" w:cs="Times New Roman"/>
          <w:i/>
          <w:iCs/>
          <w:sz w:val="24"/>
          <w:szCs w:val="24"/>
        </w:rPr>
        <w:t xml:space="preserve">Populus </w:t>
      </w:r>
      <w:proofErr w:type="spellStart"/>
      <w:r w:rsidRPr="00A9520A">
        <w:rPr>
          <w:rFonts w:ascii="Times New Roman" w:hAnsi="Times New Roman" w:cs="Times New Roman"/>
          <w:i/>
          <w:iCs/>
          <w:sz w:val="24"/>
          <w:szCs w:val="24"/>
        </w:rPr>
        <w:t>trichocarpa</w:t>
      </w:r>
      <w:proofErr w:type="spellEnd"/>
      <w:r w:rsidRPr="00A9520A">
        <w:rPr>
          <w:rFonts w:ascii="Times New Roman" w:hAnsi="Times New Roman" w:cs="Times New Roman"/>
          <w:sz w:val="24"/>
          <w:szCs w:val="24"/>
        </w:rPr>
        <w:t xml:space="preserve">: the role of stomatal control in preventing xylem cavitation.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19, Issue 7: 453–459, </w:t>
      </w:r>
      <w:r w:rsidRPr="00A9520A">
        <w:rPr>
          <w:rStyle w:val="Hyperlink"/>
          <w:rFonts w:ascii="Times New Roman" w:hAnsi="Times New Roman" w:cs="Times New Roman"/>
          <w:sz w:val="24"/>
          <w:szCs w:val="24"/>
        </w:rPr>
        <w:t>https://doi.org/10.1093/treephys/19.7.453</w:t>
      </w:r>
    </w:p>
    <w:p w14:paraId="5608B2D7"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Strong, T., &amp; Hansen, E.A. (1991). Response of three Populus species to drought. Research Paper NC-302. </w:t>
      </w:r>
      <w:r w:rsidRPr="00A9520A">
        <w:rPr>
          <w:rFonts w:ascii="Times New Roman" w:hAnsi="Times New Roman" w:cs="Times New Roman"/>
          <w:i/>
          <w:iCs/>
          <w:sz w:val="24"/>
          <w:szCs w:val="24"/>
        </w:rPr>
        <w:t>U.S. Dept. of Agriculture, Forest Service, North Central Forest Experiment Station</w:t>
      </w:r>
    </w:p>
    <w:p w14:paraId="7364ECCA"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lastRenderedPageBreak/>
        <w:t>Vialet-</w:t>
      </w:r>
      <w:proofErr w:type="spellStart"/>
      <w:r w:rsidRPr="00A9520A">
        <w:rPr>
          <w:rFonts w:ascii="Times New Roman" w:hAnsi="Times New Roman" w:cs="Times New Roman"/>
          <w:sz w:val="24"/>
          <w:szCs w:val="24"/>
        </w:rPr>
        <w:t>Chabrand</w:t>
      </w:r>
      <w:proofErr w:type="spellEnd"/>
      <w:r w:rsidRPr="00A9520A">
        <w:rPr>
          <w:rFonts w:ascii="Times New Roman" w:hAnsi="Times New Roman" w:cs="Times New Roman"/>
          <w:sz w:val="24"/>
          <w:szCs w:val="24"/>
        </w:rPr>
        <w:t xml:space="preserve">, S., &amp; Lawson, T. (2019). Dynamic leaf energy balance: deriving stomatal conductance from thermal imaging in a dynamic environment, </w:t>
      </w:r>
      <w:r w:rsidRPr="00A9520A">
        <w:rPr>
          <w:rFonts w:ascii="Times New Roman" w:hAnsi="Times New Roman" w:cs="Times New Roman"/>
          <w:i/>
          <w:iCs/>
          <w:sz w:val="24"/>
          <w:szCs w:val="24"/>
        </w:rPr>
        <w:t>Journal of Experimental Botany</w:t>
      </w:r>
      <w:r w:rsidRPr="00A9520A">
        <w:rPr>
          <w:rFonts w:ascii="Times New Roman" w:hAnsi="Times New Roman" w:cs="Times New Roman"/>
          <w:sz w:val="24"/>
          <w:szCs w:val="24"/>
        </w:rPr>
        <w:t xml:space="preserve">, Volume 70, Issue 10: 2839–2855. </w:t>
      </w:r>
      <w:r w:rsidRPr="00A9520A">
        <w:rPr>
          <w:rStyle w:val="Hyperlink"/>
          <w:rFonts w:ascii="Times New Roman" w:hAnsi="Times New Roman" w:cs="Times New Roman"/>
          <w:sz w:val="24"/>
          <w:szCs w:val="24"/>
        </w:rPr>
        <w:t>https://doi.org/10.1093/jxb/erz068</w:t>
      </w:r>
    </w:p>
    <w:p w14:paraId="121A9CB7"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Wang, Q., Gao, J., Zhao, P., Zhu, L., Ouyang, L., Ni, G., &amp; Zhao, X. (2018). Biotic- and abiotic-driven variations of the night-time sap flux of three co-occurring tree species in a low subtropical secondary broadleaf forest. </w:t>
      </w:r>
      <w:proofErr w:type="spellStart"/>
      <w:r w:rsidRPr="00A9520A">
        <w:rPr>
          <w:rFonts w:ascii="Times New Roman" w:hAnsi="Times New Roman" w:cs="Times New Roman"/>
          <w:i/>
          <w:iCs/>
          <w:sz w:val="24"/>
          <w:szCs w:val="24"/>
        </w:rPr>
        <w:t>AoB</w:t>
      </w:r>
      <w:proofErr w:type="spellEnd"/>
      <w:r w:rsidRPr="00A9520A">
        <w:rPr>
          <w:rFonts w:ascii="Times New Roman" w:hAnsi="Times New Roman" w:cs="Times New Roman"/>
          <w:i/>
          <w:iCs/>
          <w:sz w:val="24"/>
          <w:szCs w:val="24"/>
        </w:rPr>
        <w:t xml:space="preserve"> PLANTS</w:t>
      </w:r>
      <w:r w:rsidRPr="00A9520A">
        <w:rPr>
          <w:rFonts w:ascii="Times New Roman" w:hAnsi="Times New Roman" w:cs="Times New Roman"/>
          <w:sz w:val="24"/>
          <w:szCs w:val="24"/>
        </w:rPr>
        <w:t xml:space="preserve">, Volume 10, Issue 3. </w:t>
      </w:r>
      <w:r w:rsidRPr="00A9520A">
        <w:rPr>
          <w:rStyle w:val="Hyperlink"/>
          <w:rFonts w:ascii="Times New Roman" w:hAnsi="Times New Roman" w:cs="Times New Roman"/>
          <w:sz w:val="24"/>
          <w:szCs w:val="24"/>
        </w:rPr>
        <w:t>https://doi.org/10.1093/aobpla/ply025</w:t>
      </w:r>
    </w:p>
    <w:p w14:paraId="2CFF43B9"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Wang, Y., Anderegg, W.R.L., </w:t>
      </w:r>
      <w:proofErr w:type="spellStart"/>
      <w:r w:rsidRPr="00A9520A">
        <w:rPr>
          <w:rFonts w:ascii="Times New Roman" w:hAnsi="Times New Roman" w:cs="Times New Roman"/>
          <w:sz w:val="24"/>
          <w:szCs w:val="24"/>
        </w:rPr>
        <w:t>Venturas</w:t>
      </w:r>
      <w:proofErr w:type="spellEnd"/>
      <w:r w:rsidRPr="00A9520A">
        <w:rPr>
          <w:rFonts w:ascii="Times New Roman" w:hAnsi="Times New Roman" w:cs="Times New Roman"/>
          <w:sz w:val="24"/>
          <w:szCs w:val="24"/>
        </w:rPr>
        <w:t xml:space="preserve">, M.D., </w:t>
      </w:r>
      <w:proofErr w:type="spellStart"/>
      <w:r w:rsidRPr="00A9520A">
        <w:rPr>
          <w:rFonts w:ascii="Times New Roman" w:hAnsi="Times New Roman" w:cs="Times New Roman"/>
          <w:sz w:val="24"/>
          <w:szCs w:val="24"/>
        </w:rPr>
        <w:t>Trugman</w:t>
      </w:r>
      <w:proofErr w:type="spellEnd"/>
      <w:r w:rsidRPr="00A9520A">
        <w:rPr>
          <w:rFonts w:ascii="Times New Roman" w:hAnsi="Times New Roman" w:cs="Times New Roman"/>
          <w:sz w:val="24"/>
          <w:szCs w:val="24"/>
        </w:rPr>
        <w:t xml:space="preserve">, A.T., Yu, K. and Frankenberg, C. (2021), Optimization theory explains nighttime stomatal responses. </w:t>
      </w:r>
      <w:r w:rsidRPr="00A9520A">
        <w:rPr>
          <w:rFonts w:ascii="Times New Roman" w:hAnsi="Times New Roman" w:cs="Times New Roman"/>
          <w:i/>
          <w:iCs/>
          <w:sz w:val="24"/>
          <w:szCs w:val="24"/>
        </w:rPr>
        <w:t>New Phytol</w:t>
      </w:r>
      <w:r w:rsidRPr="00A9520A">
        <w:rPr>
          <w:rFonts w:ascii="Times New Roman" w:hAnsi="Times New Roman" w:cs="Times New Roman"/>
          <w:sz w:val="24"/>
          <w:szCs w:val="24"/>
        </w:rPr>
        <w:t xml:space="preserve">, 230: 1550-1561. </w:t>
      </w:r>
      <w:r w:rsidRPr="00A9520A">
        <w:rPr>
          <w:rStyle w:val="Hyperlink"/>
          <w:rFonts w:ascii="Times New Roman" w:hAnsi="Times New Roman" w:cs="Times New Roman"/>
          <w:sz w:val="24"/>
          <w:szCs w:val="24"/>
        </w:rPr>
        <w:t>https://doi.org/10.1111/nph.17267</w:t>
      </w:r>
      <w:r w:rsidRPr="00A9520A">
        <w:rPr>
          <w:rFonts w:ascii="Times New Roman" w:hAnsi="Times New Roman" w:cs="Times New Roman"/>
          <w:sz w:val="24"/>
          <w:szCs w:val="24"/>
        </w:rPr>
        <w:t xml:space="preserve"> </w:t>
      </w:r>
    </w:p>
    <w:p w14:paraId="442A63E9" w14:textId="77777777" w:rsidR="00A9520A" w:rsidRPr="00A9520A" w:rsidRDefault="00A9520A" w:rsidP="006031F3">
      <w:pPr>
        <w:spacing w:line="480" w:lineRule="auto"/>
        <w:ind w:left="360" w:hanging="360"/>
        <w:rPr>
          <w:rFonts w:ascii="Times New Roman" w:hAnsi="Times New Roman" w:cs="Times New Roman"/>
          <w:sz w:val="24"/>
          <w:szCs w:val="24"/>
          <w:u w:val="single"/>
        </w:rPr>
      </w:pPr>
      <w:proofErr w:type="spellStart"/>
      <w:r w:rsidRPr="00A9520A">
        <w:rPr>
          <w:rFonts w:ascii="Times New Roman" w:hAnsi="Times New Roman" w:cs="Times New Roman"/>
          <w:sz w:val="24"/>
          <w:szCs w:val="24"/>
        </w:rPr>
        <w:t>Weemstra</w:t>
      </w:r>
      <w:proofErr w:type="spellEnd"/>
      <w:r w:rsidRPr="00A9520A">
        <w:rPr>
          <w:rFonts w:ascii="Times New Roman" w:hAnsi="Times New Roman" w:cs="Times New Roman"/>
          <w:sz w:val="24"/>
          <w:szCs w:val="24"/>
        </w:rPr>
        <w:t xml:space="preserve">, M., </w:t>
      </w:r>
      <w:proofErr w:type="spellStart"/>
      <w:r w:rsidRPr="00A9520A">
        <w:rPr>
          <w:rFonts w:ascii="Times New Roman" w:hAnsi="Times New Roman" w:cs="Times New Roman"/>
          <w:sz w:val="24"/>
          <w:szCs w:val="24"/>
        </w:rPr>
        <w:t>Eilmann</w:t>
      </w:r>
      <w:proofErr w:type="spellEnd"/>
      <w:r w:rsidRPr="00A9520A">
        <w:rPr>
          <w:rFonts w:ascii="Times New Roman" w:hAnsi="Times New Roman" w:cs="Times New Roman"/>
          <w:sz w:val="24"/>
          <w:szCs w:val="24"/>
        </w:rPr>
        <w:t xml:space="preserve">, B., Sass-Klaassen, U.G.W., &amp; </w:t>
      </w:r>
      <w:proofErr w:type="spellStart"/>
      <w:r w:rsidRPr="00A9520A">
        <w:rPr>
          <w:rFonts w:ascii="Times New Roman" w:hAnsi="Times New Roman" w:cs="Times New Roman"/>
          <w:sz w:val="24"/>
          <w:szCs w:val="24"/>
        </w:rPr>
        <w:t>Sterck</w:t>
      </w:r>
      <w:proofErr w:type="spellEnd"/>
      <w:r w:rsidRPr="00A9520A">
        <w:rPr>
          <w:rFonts w:ascii="Times New Roman" w:hAnsi="Times New Roman" w:cs="Times New Roman"/>
          <w:sz w:val="24"/>
          <w:szCs w:val="24"/>
        </w:rPr>
        <w:t xml:space="preserve">, F. J. (2013). Summer Droughts limit tree growth across 10 temperate species on a productive forest site. </w:t>
      </w:r>
      <w:r w:rsidRPr="00A9520A">
        <w:rPr>
          <w:rFonts w:ascii="Times New Roman" w:hAnsi="Times New Roman" w:cs="Times New Roman"/>
          <w:i/>
          <w:iCs/>
          <w:sz w:val="24"/>
          <w:szCs w:val="24"/>
        </w:rPr>
        <w:t>Forest Ecology and Management</w:t>
      </w:r>
      <w:r w:rsidRPr="00A9520A">
        <w:rPr>
          <w:rFonts w:ascii="Times New Roman" w:hAnsi="Times New Roman" w:cs="Times New Roman"/>
          <w:sz w:val="24"/>
          <w:szCs w:val="24"/>
        </w:rPr>
        <w:t>, 306: 142- 149.</w:t>
      </w:r>
      <w:r w:rsidRPr="00A9520A">
        <w:rPr>
          <w:rStyle w:val="Hyperlink"/>
          <w:rFonts w:ascii="Times New Roman" w:hAnsi="Times New Roman" w:cs="Times New Roman"/>
          <w:sz w:val="24"/>
          <w:szCs w:val="24"/>
        </w:rPr>
        <w:t>https://doi.org/10.1016/j.foreco.2013.06.007</w:t>
      </w:r>
    </w:p>
    <w:p w14:paraId="4126C7C0"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Wong, S., Cowan, I. &amp; Farquhar, G. (1979). Stomatal conductance correlates with photosynthetic capacity. </w:t>
      </w:r>
      <w:r w:rsidRPr="00A9520A">
        <w:rPr>
          <w:rFonts w:ascii="Times New Roman" w:hAnsi="Times New Roman" w:cs="Times New Roman"/>
          <w:i/>
          <w:iCs/>
          <w:sz w:val="24"/>
          <w:szCs w:val="24"/>
        </w:rPr>
        <w:t>Nature</w:t>
      </w:r>
      <w:r w:rsidRPr="00A9520A">
        <w:rPr>
          <w:rFonts w:ascii="Times New Roman" w:hAnsi="Times New Roman" w:cs="Times New Roman"/>
          <w:sz w:val="24"/>
          <w:szCs w:val="24"/>
        </w:rPr>
        <w:t xml:space="preserve">, 282, 424–426. </w:t>
      </w:r>
      <w:r w:rsidRPr="00A9520A">
        <w:rPr>
          <w:rStyle w:val="Hyperlink"/>
          <w:rFonts w:ascii="Times New Roman" w:hAnsi="Times New Roman" w:cs="Times New Roman"/>
          <w:sz w:val="24"/>
          <w:szCs w:val="24"/>
        </w:rPr>
        <w:t>https://doi.org/10.1038/282424a0</w:t>
      </w:r>
    </w:p>
    <w:p w14:paraId="6A729AEB" w14:textId="77777777" w:rsidR="00A9520A" w:rsidRPr="00A9520A" w:rsidRDefault="00A9520A" w:rsidP="006031F3">
      <w:pPr>
        <w:spacing w:line="480" w:lineRule="auto"/>
        <w:ind w:left="360" w:hanging="360"/>
        <w:rPr>
          <w:rFonts w:ascii="Times New Roman" w:hAnsi="Times New Roman" w:cs="Times New Roman"/>
          <w:sz w:val="24"/>
          <w:szCs w:val="24"/>
        </w:rPr>
      </w:pPr>
      <w:r w:rsidRPr="00A9520A">
        <w:rPr>
          <w:rFonts w:ascii="Times New Roman" w:hAnsi="Times New Roman" w:cs="Times New Roman"/>
          <w:sz w:val="24"/>
          <w:szCs w:val="24"/>
        </w:rPr>
        <w:t xml:space="preserve">Yu, T., Feng, Q., Si, J., et al. (2018). Depressed hydraulic redistribution of roots more by stem refilling than by nocturnal transpiration for Populus </w:t>
      </w:r>
      <w:proofErr w:type="spellStart"/>
      <w:r w:rsidRPr="00A9520A">
        <w:rPr>
          <w:rFonts w:ascii="Times New Roman" w:hAnsi="Times New Roman" w:cs="Times New Roman"/>
          <w:sz w:val="24"/>
          <w:szCs w:val="24"/>
        </w:rPr>
        <w:t>euphratica</w:t>
      </w:r>
      <w:proofErr w:type="spellEnd"/>
      <w:r w:rsidRPr="00A9520A">
        <w:rPr>
          <w:rFonts w:ascii="Times New Roman" w:hAnsi="Times New Roman" w:cs="Times New Roman"/>
          <w:sz w:val="24"/>
          <w:szCs w:val="24"/>
        </w:rPr>
        <w:t xml:space="preserve"> Oliv. in situ measurement. </w:t>
      </w:r>
      <w:r w:rsidRPr="00A9520A">
        <w:rPr>
          <w:rFonts w:ascii="Times New Roman" w:hAnsi="Times New Roman" w:cs="Times New Roman"/>
          <w:i/>
          <w:iCs/>
          <w:sz w:val="24"/>
          <w:szCs w:val="24"/>
        </w:rPr>
        <w:t xml:space="preserve">Ecology and Evolution, </w:t>
      </w:r>
      <w:r w:rsidRPr="00A9520A">
        <w:rPr>
          <w:rFonts w:ascii="Times New Roman" w:hAnsi="Times New Roman" w:cs="Times New Roman"/>
          <w:sz w:val="24"/>
          <w:szCs w:val="24"/>
        </w:rPr>
        <w:t>(5):2607-2616. DOI: 10.1002/ece3.3875.</w:t>
      </w:r>
    </w:p>
    <w:p w14:paraId="37DFD0B3" w14:textId="739FCDC1" w:rsidR="00A9520A" w:rsidRDefault="00A9520A" w:rsidP="006031F3">
      <w:pPr>
        <w:spacing w:line="480" w:lineRule="auto"/>
        <w:ind w:left="360" w:hanging="360"/>
        <w:rPr>
          <w:rStyle w:val="Hyperlink"/>
          <w:rFonts w:ascii="Times New Roman" w:hAnsi="Times New Roman" w:cs="Times New Roman"/>
          <w:sz w:val="24"/>
          <w:szCs w:val="24"/>
        </w:rPr>
      </w:pPr>
      <w:r w:rsidRPr="00A9520A">
        <w:rPr>
          <w:rFonts w:ascii="Times New Roman" w:hAnsi="Times New Roman" w:cs="Times New Roman"/>
          <w:sz w:val="24"/>
          <w:szCs w:val="24"/>
        </w:rPr>
        <w:lastRenderedPageBreak/>
        <w:t xml:space="preserve">Yu, K., Goldsmith, G.R., Wang, Y. &amp; Anderegg, W.R.L. (2019). Phylogenetic and biogeographic controls of plant nighttime stomatal conductance. </w:t>
      </w:r>
      <w:r w:rsidRPr="00A9520A">
        <w:rPr>
          <w:rFonts w:ascii="Times New Roman" w:hAnsi="Times New Roman" w:cs="Times New Roman"/>
          <w:i/>
          <w:iCs/>
          <w:sz w:val="24"/>
          <w:szCs w:val="24"/>
        </w:rPr>
        <w:t>New Phytol</w:t>
      </w:r>
      <w:r w:rsidRPr="00A9520A">
        <w:rPr>
          <w:rFonts w:ascii="Times New Roman" w:hAnsi="Times New Roman" w:cs="Times New Roman"/>
          <w:sz w:val="24"/>
          <w:szCs w:val="24"/>
        </w:rPr>
        <w:t xml:space="preserve">, 222: 1778-1788. </w:t>
      </w:r>
      <w:hyperlink r:id="rId19" w:history="1">
        <w:r w:rsidR="00BD669D" w:rsidRPr="00AC68A1">
          <w:rPr>
            <w:rStyle w:val="Hyperlink"/>
            <w:rFonts w:ascii="Times New Roman" w:hAnsi="Times New Roman" w:cs="Times New Roman"/>
            <w:sz w:val="24"/>
            <w:szCs w:val="24"/>
          </w:rPr>
          <w:t>https://doi.org/10.1111/nph.15755</w:t>
        </w:r>
      </w:hyperlink>
    </w:p>
    <w:p w14:paraId="4F68E87E" w14:textId="6E56D680" w:rsidR="00BD669D" w:rsidRPr="00A9520A" w:rsidRDefault="00BD669D" w:rsidP="006031F3">
      <w:pPr>
        <w:spacing w:line="480" w:lineRule="auto"/>
        <w:ind w:left="360" w:hanging="360"/>
        <w:rPr>
          <w:rFonts w:ascii="Times New Roman" w:hAnsi="Times New Roman" w:cs="Times New Roman"/>
          <w:sz w:val="24"/>
          <w:szCs w:val="24"/>
        </w:rPr>
      </w:pPr>
      <w:r w:rsidRPr="00BD669D">
        <w:rPr>
          <w:rFonts w:ascii="Times New Roman" w:hAnsi="Times New Roman" w:cs="Times New Roman"/>
          <w:sz w:val="24"/>
          <w:szCs w:val="24"/>
        </w:rPr>
        <w:t>Zenes, N</w:t>
      </w:r>
      <w:r>
        <w:rPr>
          <w:rFonts w:ascii="Times New Roman" w:hAnsi="Times New Roman" w:cs="Times New Roman"/>
          <w:sz w:val="24"/>
          <w:szCs w:val="24"/>
        </w:rPr>
        <w:t>.,</w:t>
      </w:r>
      <w:r w:rsidRPr="00BD669D">
        <w:rPr>
          <w:rFonts w:ascii="Times New Roman" w:hAnsi="Times New Roman" w:cs="Times New Roman"/>
          <w:sz w:val="24"/>
          <w:szCs w:val="24"/>
        </w:rPr>
        <w:t xml:space="preserve"> Kerr, K</w:t>
      </w:r>
      <w:r>
        <w:rPr>
          <w:rFonts w:ascii="Times New Roman" w:hAnsi="Times New Roman" w:cs="Times New Roman"/>
          <w:sz w:val="24"/>
          <w:szCs w:val="24"/>
        </w:rPr>
        <w:t>.,</w:t>
      </w:r>
      <w:r w:rsidRPr="00BD669D">
        <w:rPr>
          <w:rFonts w:ascii="Times New Roman" w:hAnsi="Times New Roman" w:cs="Times New Roman"/>
          <w:sz w:val="24"/>
          <w:szCs w:val="24"/>
        </w:rPr>
        <w:t xml:space="preserve"> </w:t>
      </w:r>
      <w:proofErr w:type="spellStart"/>
      <w:r w:rsidRPr="00BD669D">
        <w:rPr>
          <w:rFonts w:ascii="Times New Roman" w:hAnsi="Times New Roman" w:cs="Times New Roman"/>
          <w:sz w:val="24"/>
          <w:szCs w:val="24"/>
        </w:rPr>
        <w:t>Trugman</w:t>
      </w:r>
      <w:proofErr w:type="spellEnd"/>
      <w:r w:rsidRPr="00BD669D">
        <w:rPr>
          <w:rFonts w:ascii="Times New Roman" w:hAnsi="Times New Roman" w:cs="Times New Roman"/>
          <w:sz w:val="24"/>
          <w:szCs w:val="24"/>
        </w:rPr>
        <w:t>, A</w:t>
      </w:r>
      <w:r>
        <w:rPr>
          <w:rFonts w:ascii="Times New Roman" w:hAnsi="Times New Roman" w:cs="Times New Roman"/>
          <w:sz w:val="24"/>
          <w:szCs w:val="24"/>
        </w:rPr>
        <w:t>.,</w:t>
      </w:r>
      <w:r w:rsidRPr="00BD669D">
        <w:rPr>
          <w:rFonts w:ascii="Times New Roman" w:hAnsi="Times New Roman" w:cs="Times New Roman"/>
          <w:sz w:val="24"/>
          <w:szCs w:val="24"/>
        </w:rPr>
        <w:t xml:space="preserve"> Anderegg, W.</w:t>
      </w:r>
      <w:r>
        <w:rPr>
          <w:rFonts w:ascii="Times New Roman" w:hAnsi="Times New Roman" w:cs="Times New Roman"/>
          <w:sz w:val="24"/>
          <w:szCs w:val="24"/>
        </w:rPr>
        <w:t>R.L.</w:t>
      </w:r>
      <w:r w:rsidRPr="00BD669D">
        <w:rPr>
          <w:rFonts w:ascii="Times New Roman" w:hAnsi="Times New Roman" w:cs="Times New Roman"/>
          <w:sz w:val="24"/>
          <w:szCs w:val="24"/>
        </w:rPr>
        <w:t xml:space="preserve"> (2020). Competition and Drought Alter Optimal Stomatal Strategy in Tree Seedlings. </w:t>
      </w:r>
      <w:r w:rsidRPr="00BD669D">
        <w:rPr>
          <w:rFonts w:ascii="Times New Roman" w:hAnsi="Times New Roman" w:cs="Times New Roman"/>
          <w:i/>
          <w:iCs/>
          <w:sz w:val="24"/>
          <w:szCs w:val="24"/>
        </w:rPr>
        <w:t>Frontiers in Plant Science</w:t>
      </w:r>
      <w:r>
        <w:rPr>
          <w:rFonts w:ascii="Times New Roman" w:hAnsi="Times New Roman" w:cs="Times New Roman"/>
          <w:i/>
          <w:iCs/>
          <w:sz w:val="24"/>
          <w:szCs w:val="24"/>
        </w:rPr>
        <w:t>,</w:t>
      </w:r>
      <w:r w:rsidRPr="00BD669D">
        <w:rPr>
          <w:rFonts w:ascii="Times New Roman" w:hAnsi="Times New Roman" w:cs="Times New Roman"/>
          <w:sz w:val="24"/>
          <w:szCs w:val="24"/>
        </w:rPr>
        <w:t xml:space="preserve"> 11. 478. 10.3389/fpls.2020.00478.</w:t>
      </w:r>
    </w:p>
    <w:p w14:paraId="244AC646"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Zeppel</w:t>
      </w:r>
      <w:proofErr w:type="spellEnd"/>
      <w:r w:rsidRPr="00A9520A">
        <w:rPr>
          <w:rFonts w:ascii="Times New Roman" w:hAnsi="Times New Roman" w:cs="Times New Roman"/>
          <w:sz w:val="24"/>
          <w:szCs w:val="24"/>
        </w:rPr>
        <w:t xml:space="preserve">, M., Tissue, D., Taylor, D., Macinnis-Ng, C., &amp; Eamus, D. (2010). Rates of nocturnal transpiration in two evergreen temperate woodland species with differing water-use strategies.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30, Issue 8: 988– 1000. </w:t>
      </w:r>
      <w:r w:rsidRPr="00A9520A">
        <w:rPr>
          <w:rFonts w:ascii="Times New Roman" w:hAnsi="Times New Roman" w:cs="Times New Roman"/>
          <w:sz w:val="24"/>
          <w:szCs w:val="24"/>
          <w:u w:val="single"/>
        </w:rPr>
        <w:t>https://doi.org/10.1093/treephys/tpq05</w:t>
      </w:r>
    </w:p>
    <w:p w14:paraId="5584C391" w14:textId="1580CEAE"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Zeppel</w:t>
      </w:r>
      <w:proofErr w:type="spellEnd"/>
      <w:r w:rsidRPr="00A9520A">
        <w:rPr>
          <w:rFonts w:ascii="Times New Roman" w:hAnsi="Times New Roman" w:cs="Times New Roman"/>
          <w:sz w:val="24"/>
          <w:szCs w:val="24"/>
        </w:rPr>
        <w:t>, M., Lewis, J., Chaszar, B., Smith, R., Medlyn, B., Huxman, T., &amp; Tissue, D. (201</w:t>
      </w:r>
      <w:r w:rsidR="005F5D39">
        <w:rPr>
          <w:rFonts w:ascii="Times New Roman" w:hAnsi="Times New Roman" w:cs="Times New Roman"/>
          <w:sz w:val="24"/>
          <w:szCs w:val="24"/>
        </w:rPr>
        <w:t>2</w:t>
      </w:r>
      <w:r w:rsidRPr="00A9520A">
        <w:rPr>
          <w:rFonts w:ascii="Times New Roman" w:hAnsi="Times New Roman" w:cs="Times New Roman"/>
          <w:sz w:val="24"/>
          <w:szCs w:val="24"/>
        </w:rPr>
        <w:t xml:space="preserve">). Nocturnal stomatal conductance responses to rising [CO2], temperature and drought. </w:t>
      </w:r>
      <w:r w:rsidRPr="00A9520A">
        <w:rPr>
          <w:rFonts w:ascii="Times New Roman" w:hAnsi="Times New Roman" w:cs="Times New Roman"/>
          <w:i/>
          <w:iCs/>
          <w:sz w:val="24"/>
          <w:szCs w:val="24"/>
        </w:rPr>
        <w:t xml:space="preserve">The New Phytologist, </w:t>
      </w:r>
      <w:r w:rsidRPr="00A9520A">
        <w:rPr>
          <w:rFonts w:ascii="Times New Roman" w:hAnsi="Times New Roman" w:cs="Times New Roman"/>
          <w:sz w:val="24"/>
          <w:szCs w:val="24"/>
        </w:rPr>
        <w:t xml:space="preserve">193. 929-38. </w:t>
      </w:r>
      <w:r w:rsidRPr="00A9520A">
        <w:rPr>
          <w:rFonts w:ascii="Times New Roman" w:hAnsi="Times New Roman" w:cs="Times New Roman"/>
          <w:sz w:val="24"/>
          <w:szCs w:val="24"/>
          <w:u w:val="single"/>
        </w:rPr>
        <w:t>10.1111/j.1469-</w:t>
      </w:r>
      <w:r w:rsidRPr="00A9520A">
        <w:rPr>
          <w:rFonts w:ascii="Times New Roman" w:hAnsi="Times New Roman" w:cs="Times New Roman"/>
          <w:sz w:val="24"/>
          <w:szCs w:val="24"/>
        </w:rPr>
        <w:t xml:space="preserve"> </w:t>
      </w:r>
      <w:r w:rsidRPr="00A9520A">
        <w:rPr>
          <w:rFonts w:ascii="Times New Roman" w:hAnsi="Times New Roman" w:cs="Times New Roman"/>
          <w:sz w:val="24"/>
          <w:szCs w:val="24"/>
          <w:u w:val="single"/>
        </w:rPr>
        <w:t>8137.2011.03993.x.</w:t>
      </w:r>
    </w:p>
    <w:p w14:paraId="3FBCAE8A" w14:textId="77777777" w:rsidR="00A9520A" w:rsidRPr="00A9520A" w:rsidRDefault="00A9520A" w:rsidP="006031F3">
      <w:pPr>
        <w:spacing w:line="480" w:lineRule="auto"/>
        <w:ind w:left="360" w:hanging="360"/>
        <w:rPr>
          <w:rFonts w:ascii="Times New Roman" w:hAnsi="Times New Roman" w:cs="Times New Roman"/>
          <w:sz w:val="24"/>
          <w:szCs w:val="24"/>
        </w:rPr>
      </w:pPr>
      <w:proofErr w:type="spellStart"/>
      <w:r w:rsidRPr="00A9520A">
        <w:rPr>
          <w:rFonts w:ascii="Times New Roman" w:hAnsi="Times New Roman" w:cs="Times New Roman"/>
          <w:sz w:val="24"/>
          <w:szCs w:val="24"/>
        </w:rPr>
        <w:t>Zeppel</w:t>
      </w:r>
      <w:proofErr w:type="spellEnd"/>
      <w:r w:rsidRPr="00A9520A">
        <w:rPr>
          <w:rFonts w:ascii="Times New Roman" w:hAnsi="Times New Roman" w:cs="Times New Roman"/>
          <w:sz w:val="24"/>
          <w:szCs w:val="24"/>
        </w:rPr>
        <w:t xml:space="preserve">, M., Lewis, J.D., Phillips, N.G., &amp; Tissue, D.T. (2014). Consequences of nocturnal water loss: a synthesis of regulating factors and implications for capacitance, embolism and use in models. </w:t>
      </w:r>
      <w:r w:rsidRPr="00A9520A">
        <w:rPr>
          <w:rFonts w:ascii="Times New Roman" w:hAnsi="Times New Roman" w:cs="Times New Roman"/>
          <w:i/>
          <w:iCs/>
          <w:sz w:val="24"/>
          <w:szCs w:val="24"/>
        </w:rPr>
        <w:t>Tree Physiology</w:t>
      </w:r>
      <w:r w:rsidRPr="00A9520A">
        <w:rPr>
          <w:rFonts w:ascii="Times New Roman" w:hAnsi="Times New Roman" w:cs="Times New Roman"/>
          <w:sz w:val="24"/>
          <w:szCs w:val="24"/>
        </w:rPr>
        <w:t xml:space="preserve">, Volume 34, Issue 10: 1047–1055, </w:t>
      </w:r>
      <w:r w:rsidRPr="00A9520A">
        <w:rPr>
          <w:rFonts w:ascii="Times New Roman" w:hAnsi="Times New Roman" w:cs="Times New Roman"/>
          <w:sz w:val="24"/>
          <w:szCs w:val="24"/>
          <w:u w:val="single"/>
        </w:rPr>
        <w:t>https://doi.org/10.1093/treephys/tpu089</w:t>
      </w:r>
    </w:p>
    <w:p w14:paraId="4480AEFC" w14:textId="370638FC" w:rsidR="00A9520A" w:rsidRDefault="00A9520A" w:rsidP="006031F3">
      <w:pPr>
        <w:spacing w:line="480" w:lineRule="auto"/>
        <w:ind w:left="360" w:hanging="360"/>
        <w:rPr>
          <w:rFonts w:ascii="Times New Roman" w:hAnsi="Times New Roman" w:cs="Times New Roman"/>
          <w:b/>
          <w:bCs/>
          <w:sz w:val="24"/>
          <w:szCs w:val="24"/>
        </w:rPr>
      </w:pPr>
    </w:p>
    <w:p w14:paraId="04C4FF95" w14:textId="6D8357B4" w:rsidR="006031F3" w:rsidRDefault="006031F3" w:rsidP="006031F3">
      <w:pPr>
        <w:spacing w:line="480" w:lineRule="auto"/>
        <w:ind w:left="360" w:hanging="360"/>
        <w:rPr>
          <w:rFonts w:ascii="Times New Roman" w:hAnsi="Times New Roman" w:cs="Times New Roman"/>
          <w:b/>
          <w:bCs/>
          <w:sz w:val="24"/>
          <w:szCs w:val="24"/>
        </w:rPr>
      </w:pPr>
    </w:p>
    <w:p w14:paraId="62C892F1" w14:textId="402BA5D2" w:rsidR="006031F3" w:rsidRDefault="006031F3" w:rsidP="006031F3">
      <w:pPr>
        <w:spacing w:line="480" w:lineRule="auto"/>
        <w:ind w:left="360" w:hanging="360"/>
        <w:rPr>
          <w:ins w:id="74" w:author="KARRIN ELISE TENNANT" w:date="2022-07-17T13:22:00Z"/>
          <w:rFonts w:ascii="Times New Roman" w:hAnsi="Times New Roman" w:cs="Times New Roman"/>
          <w:b/>
          <w:bCs/>
          <w:sz w:val="24"/>
          <w:szCs w:val="24"/>
        </w:rPr>
      </w:pPr>
    </w:p>
    <w:p w14:paraId="65854CA4" w14:textId="6A6EB453" w:rsidR="00266981" w:rsidRDefault="00266981" w:rsidP="006031F3">
      <w:pPr>
        <w:spacing w:line="480" w:lineRule="auto"/>
        <w:ind w:left="360" w:hanging="360"/>
        <w:rPr>
          <w:ins w:id="75" w:author="KARRIN ELISE TENNANT" w:date="2022-07-17T13:22:00Z"/>
          <w:rFonts w:ascii="Times New Roman" w:hAnsi="Times New Roman" w:cs="Times New Roman"/>
          <w:b/>
          <w:bCs/>
          <w:sz w:val="24"/>
          <w:szCs w:val="24"/>
        </w:rPr>
      </w:pPr>
    </w:p>
    <w:p w14:paraId="3408BCC1" w14:textId="0AE8F51B" w:rsidR="00266981" w:rsidRDefault="00266981" w:rsidP="006031F3">
      <w:pPr>
        <w:spacing w:line="480" w:lineRule="auto"/>
        <w:ind w:left="360" w:hanging="360"/>
        <w:rPr>
          <w:ins w:id="76" w:author="KARRIN ELISE TENNANT" w:date="2022-07-17T13:22:00Z"/>
          <w:rFonts w:ascii="Times New Roman" w:hAnsi="Times New Roman" w:cs="Times New Roman"/>
          <w:b/>
          <w:bCs/>
          <w:sz w:val="24"/>
          <w:szCs w:val="24"/>
        </w:rPr>
      </w:pPr>
    </w:p>
    <w:p w14:paraId="260FB98B" w14:textId="5ACE6738" w:rsidR="00266981" w:rsidRDefault="00266981" w:rsidP="006031F3">
      <w:pPr>
        <w:spacing w:line="480" w:lineRule="auto"/>
        <w:ind w:left="360" w:hanging="360"/>
        <w:rPr>
          <w:ins w:id="77" w:author="KARRIN ELISE TENNANT" w:date="2022-07-17T13:22:00Z"/>
          <w:rFonts w:ascii="Times New Roman" w:hAnsi="Times New Roman" w:cs="Times New Roman"/>
          <w:b/>
          <w:bCs/>
          <w:sz w:val="24"/>
          <w:szCs w:val="24"/>
        </w:rPr>
      </w:pPr>
    </w:p>
    <w:p w14:paraId="3B5AC788" w14:textId="76D289B0" w:rsidR="00266981" w:rsidRDefault="00266981" w:rsidP="006031F3">
      <w:pPr>
        <w:spacing w:line="480" w:lineRule="auto"/>
        <w:ind w:left="360" w:hanging="360"/>
        <w:rPr>
          <w:ins w:id="78" w:author="KARRIN ELISE TENNANT" w:date="2022-07-17T13:22:00Z"/>
          <w:rFonts w:ascii="Times New Roman" w:hAnsi="Times New Roman" w:cs="Times New Roman"/>
          <w:b/>
          <w:bCs/>
          <w:sz w:val="24"/>
          <w:szCs w:val="24"/>
        </w:rPr>
      </w:pPr>
    </w:p>
    <w:p w14:paraId="05F915C9" w14:textId="77777777" w:rsidR="00266981" w:rsidRDefault="00266981" w:rsidP="006031F3">
      <w:pPr>
        <w:spacing w:line="480" w:lineRule="auto"/>
        <w:ind w:left="360" w:hanging="360"/>
        <w:rPr>
          <w:rFonts w:ascii="Times New Roman" w:hAnsi="Times New Roman" w:cs="Times New Roman"/>
          <w:b/>
          <w:bCs/>
          <w:sz w:val="24"/>
          <w:szCs w:val="24"/>
        </w:rPr>
      </w:pPr>
    </w:p>
    <w:p w14:paraId="493FCC22" w14:textId="77777777" w:rsidR="006031F3" w:rsidRPr="00A9520A" w:rsidRDefault="006031F3" w:rsidP="006031F3">
      <w:pPr>
        <w:spacing w:line="480" w:lineRule="auto"/>
        <w:ind w:left="360" w:hanging="360"/>
        <w:rPr>
          <w:rFonts w:ascii="Times New Roman" w:hAnsi="Times New Roman" w:cs="Times New Roman"/>
          <w:b/>
          <w:bCs/>
          <w:sz w:val="24"/>
          <w:szCs w:val="24"/>
        </w:rPr>
      </w:pPr>
    </w:p>
    <w:p w14:paraId="52273CE5" w14:textId="423DD096" w:rsidR="000D31E7" w:rsidRDefault="00A9520A" w:rsidP="006031F3">
      <w:p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Figures and Figure Legends</w:t>
      </w:r>
    </w:p>
    <w:p w14:paraId="605E2AE0" w14:textId="77777777" w:rsidR="00AD4E38" w:rsidRDefault="008906E0" w:rsidP="006031F3">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D0731E" wp14:editId="718614EA">
            <wp:extent cx="5486400" cy="336351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63511"/>
                    </a:xfrm>
                    <a:prstGeom prst="rect">
                      <a:avLst/>
                    </a:prstGeom>
                    <a:noFill/>
                  </pic:spPr>
                </pic:pic>
              </a:graphicData>
            </a:graphic>
          </wp:inline>
        </w:drawing>
      </w:r>
    </w:p>
    <w:p w14:paraId="21BC5428" w14:textId="738F6D39" w:rsidR="00426141" w:rsidRDefault="00426141" w:rsidP="006031F3">
      <w:pPr>
        <w:spacing w:line="480" w:lineRule="auto"/>
        <w:rPr>
          <w:rFonts w:ascii="Times New Roman" w:hAnsi="Times New Roman" w:cs="Times New Roman"/>
          <w:sz w:val="24"/>
          <w:szCs w:val="24"/>
        </w:rPr>
      </w:pPr>
      <w:r w:rsidRPr="00240D4F">
        <w:rPr>
          <w:rFonts w:ascii="Times New Roman" w:hAnsi="Times New Roman" w:cs="Times New Roman"/>
          <w:b/>
          <w:bCs/>
          <w:sz w:val="24"/>
          <w:szCs w:val="24"/>
        </w:rPr>
        <w:t>Figure 1</w:t>
      </w:r>
      <w:r w:rsidRPr="00741B6A">
        <w:rPr>
          <w:rFonts w:ascii="Times New Roman" w:hAnsi="Times New Roman" w:cs="Times New Roman"/>
          <w:sz w:val="24"/>
          <w:szCs w:val="24"/>
        </w:rPr>
        <w:t xml:space="preserve"> </w:t>
      </w:r>
      <w:r>
        <w:rPr>
          <w:rFonts w:ascii="Times New Roman" w:hAnsi="Times New Roman" w:cs="Times New Roman"/>
          <w:sz w:val="24"/>
          <w:szCs w:val="24"/>
        </w:rPr>
        <w:t>Distribution</w:t>
      </w:r>
      <w:r w:rsidRPr="00741B6A">
        <w:rPr>
          <w:rFonts w:ascii="Times New Roman" w:hAnsi="Times New Roman" w:cs="Times New Roman"/>
          <w:sz w:val="24"/>
          <w:szCs w:val="24"/>
        </w:rPr>
        <w:t xml:space="preserve"> of average </w:t>
      </w:r>
      <w:proofErr w:type="spellStart"/>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proofErr w:type="spellEnd"/>
      <w:r w:rsidRPr="00741B6A">
        <w:rPr>
          <w:rFonts w:ascii="Times New Roman" w:hAnsi="Times New Roman" w:cs="Times New Roman"/>
          <w:sz w:val="24"/>
          <w:szCs w:val="24"/>
        </w:rPr>
        <w:t xml:space="preserve"> for each tree during the first 35 days </w:t>
      </w:r>
      <w:r>
        <w:rPr>
          <w:rFonts w:ascii="Times New Roman" w:hAnsi="Times New Roman" w:cs="Times New Roman"/>
          <w:sz w:val="24"/>
          <w:szCs w:val="24"/>
        </w:rPr>
        <w:t>(</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well-watered conditions) </w:t>
      </w:r>
      <w:r w:rsidRPr="00741B6A">
        <w:rPr>
          <w:rFonts w:ascii="Times New Roman" w:hAnsi="Times New Roman" w:cs="Times New Roman"/>
          <w:sz w:val="24"/>
          <w:szCs w:val="24"/>
        </w:rPr>
        <w:t xml:space="preserve">of the experiment are displayed in boxes for each planting group. </w:t>
      </w:r>
      <w:r>
        <w:rPr>
          <w:rFonts w:ascii="Times New Roman" w:hAnsi="Times New Roman" w:cs="Times New Roman"/>
          <w:sz w:val="24"/>
          <w:szCs w:val="24"/>
        </w:rPr>
        <w:t>Letters</w:t>
      </w:r>
      <w:r w:rsidRPr="00741B6A">
        <w:rPr>
          <w:rFonts w:ascii="Times New Roman" w:hAnsi="Times New Roman" w:cs="Times New Roman"/>
          <w:sz w:val="24"/>
          <w:szCs w:val="24"/>
        </w:rPr>
        <w:t xml:space="preserve"> indicate significan</w:t>
      </w:r>
      <w:r>
        <w:rPr>
          <w:rFonts w:ascii="Times New Roman" w:hAnsi="Times New Roman" w:cs="Times New Roman"/>
          <w:sz w:val="24"/>
          <w:szCs w:val="24"/>
        </w:rPr>
        <w:t>t differences between</w:t>
      </w:r>
      <w:r w:rsidRPr="00741B6A">
        <w:rPr>
          <w:rFonts w:ascii="Times New Roman" w:hAnsi="Times New Roman" w:cs="Times New Roman"/>
          <w:sz w:val="24"/>
          <w:szCs w:val="24"/>
        </w:rPr>
        <w:t xml:space="preserve"> </w:t>
      </w:r>
      <w:r>
        <w:rPr>
          <w:rFonts w:ascii="Times New Roman" w:hAnsi="Times New Roman" w:cs="Times New Roman"/>
          <w:sz w:val="24"/>
          <w:szCs w:val="24"/>
        </w:rPr>
        <w:t>planting groups</w:t>
      </w:r>
      <w:r w:rsidRPr="00741B6A">
        <w:rPr>
          <w:rFonts w:ascii="Times New Roman" w:hAnsi="Times New Roman" w:cs="Times New Roman"/>
          <w:sz w:val="24"/>
          <w:szCs w:val="24"/>
        </w:rPr>
        <w:t xml:space="preserve"> and </w:t>
      </w:r>
      <w:r>
        <w:rPr>
          <w:rFonts w:ascii="Times New Roman" w:hAnsi="Times New Roman" w:cs="Times New Roman"/>
          <w:sz w:val="24"/>
          <w:szCs w:val="24"/>
        </w:rPr>
        <w:t xml:space="preserve">the between the </w:t>
      </w:r>
      <w:r w:rsidRPr="00741B6A">
        <w:rPr>
          <w:rFonts w:ascii="Times New Roman" w:hAnsi="Times New Roman" w:cs="Times New Roman"/>
          <w:sz w:val="24"/>
          <w:szCs w:val="24"/>
        </w:rPr>
        <w:t>binned intraspecific (C-C and C-X-C) competitive group.</w:t>
      </w:r>
    </w:p>
    <w:p w14:paraId="6D367917" w14:textId="77777777" w:rsidR="00426141" w:rsidRDefault="00426141" w:rsidP="006031F3">
      <w:pPr>
        <w:spacing w:line="480" w:lineRule="auto"/>
        <w:rPr>
          <w:rFonts w:ascii="Times New Roman" w:hAnsi="Times New Roman" w:cs="Times New Roman"/>
          <w:sz w:val="24"/>
          <w:szCs w:val="24"/>
        </w:rPr>
      </w:pPr>
    </w:p>
    <w:p w14:paraId="1D306126" w14:textId="77777777" w:rsidR="00426141" w:rsidRDefault="00426141" w:rsidP="006031F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8821AB" wp14:editId="2005725B">
            <wp:extent cx="5486400" cy="6090649"/>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090649"/>
                    </a:xfrm>
                    <a:prstGeom prst="rect">
                      <a:avLst/>
                    </a:prstGeom>
                    <a:noFill/>
                  </pic:spPr>
                </pic:pic>
              </a:graphicData>
            </a:graphic>
          </wp:inline>
        </w:drawing>
      </w:r>
    </w:p>
    <w:p w14:paraId="640B9FCE" w14:textId="7FDB9FB4" w:rsidR="00426141" w:rsidRDefault="00426141" w:rsidP="006031F3">
      <w:pPr>
        <w:spacing w:line="480" w:lineRule="auto"/>
        <w:rPr>
          <w:rFonts w:ascii="Times New Roman" w:hAnsi="Times New Roman" w:cs="Times New Roman"/>
          <w:sz w:val="24"/>
          <w:szCs w:val="24"/>
        </w:rPr>
      </w:pPr>
      <w:r w:rsidRPr="00825C80">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Pr="00825C80">
        <w:rPr>
          <w:rFonts w:ascii="Times New Roman" w:hAnsi="Times New Roman" w:cs="Times New Roman"/>
          <w:sz w:val="24"/>
          <w:szCs w:val="24"/>
        </w:rPr>
        <w:t xml:space="preserve">Competitive </w:t>
      </w:r>
      <w:proofErr w:type="spellStart"/>
      <w:r w:rsidRPr="00825C80">
        <w:rPr>
          <w:rFonts w:ascii="Times New Roman" w:hAnsi="Times New Roman" w:cs="Times New Roman"/>
          <w:sz w:val="24"/>
          <w:szCs w:val="24"/>
        </w:rPr>
        <w:t>g</w:t>
      </w:r>
      <w:r w:rsidRPr="00825C80">
        <w:rPr>
          <w:rFonts w:ascii="Times New Roman" w:hAnsi="Times New Roman" w:cs="Times New Roman"/>
          <w:sz w:val="24"/>
          <w:szCs w:val="24"/>
          <w:vertAlign w:val="subscript"/>
        </w:rPr>
        <w:t>sn</w:t>
      </w:r>
      <w:proofErr w:type="spellEnd"/>
      <w:r w:rsidRPr="00825C80">
        <w:rPr>
          <w:rFonts w:ascii="Times New Roman" w:hAnsi="Times New Roman" w:cs="Times New Roman"/>
          <w:sz w:val="24"/>
          <w:szCs w:val="24"/>
        </w:rPr>
        <w:t xml:space="preserve"> </w:t>
      </w:r>
      <w:r>
        <w:rPr>
          <w:rFonts w:ascii="Times New Roman" w:hAnsi="Times New Roman" w:cs="Times New Roman"/>
          <w:sz w:val="24"/>
          <w:szCs w:val="24"/>
        </w:rPr>
        <w:t>c</w:t>
      </w:r>
      <w:r w:rsidRPr="00825C80">
        <w:rPr>
          <w:rFonts w:ascii="Times New Roman" w:hAnsi="Times New Roman" w:cs="Times New Roman"/>
          <w:sz w:val="24"/>
          <w:szCs w:val="24"/>
        </w:rPr>
        <w:t xml:space="preserve">hange </w:t>
      </w:r>
      <w:r>
        <w:rPr>
          <w:rFonts w:ascii="Times New Roman" w:hAnsi="Times New Roman" w:cs="Times New Roman"/>
          <w:sz w:val="24"/>
          <w:szCs w:val="24"/>
        </w:rPr>
        <w:t>o</w:t>
      </w:r>
      <w:r w:rsidRPr="00825C80">
        <w:rPr>
          <w:rFonts w:ascii="Times New Roman" w:hAnsi="Times New Roman" w:cs="Times New Roman"/>
          <w:sz w:val="24"/>
          <w:szCs w:val="24"/>
        </w:rPr>
        <w:t xml:space="preserve">ver </w:t>
      </w:r>
      <w:r>
        <w:rPr>
          <w:rFonts w:ascii="Times New Roman" w:hAnsi="Times New Roman" w:cs="Times New Roman"/>
          <w:sz w:val="24"/>
          <w:szCs w:val="24"/>
        </w:rPr>
        <w:t>t</w:t>
      </w:r>
      <w:r w:rsidRPr="00825C80">
        <w:rPr>
          <w:rFonts w:ascii="Times New Roman" w:hAnsi="Times New Roman" w:cs="Times New Roman"/>
          <w:sz w:val="24"/>
          <w:szCs w:val="24"/>
        </w:rPr>
        <w:t>ime</w:t>
      </w:r>
      <w:r>
        <w:rPr>
          <w:rFonts w:ascii="Times New Roman" w:hAnsi="Times New Roman" w:cs="Times New Roman"/>
          <w:sz w:val="24"/>
          <w:szCs w:val="24"/>
        </w:rPr>
        <w:t>.</w:t>
      </w:r>
      <w:r w:rsidRPr="00CC532C">
        <w:rPr>
          <w:rFonts w:ascii="Times New Roman" w:hAnsi="Times New Roman" w:cs="Times New Roman"/>
          <w:sz w:val="24"/>
          <w:szCs w:val="24"/>
        </w:rPr>
        <w:t xml:space="preserve"> </w:t>
      </w:r>
      <w:r w:rsidRPr="004545A7">
        <w:rPr>
          <w:rFonts w:ascii="Times New Roman" w:hAnsi="Times New Roman" w:cs="Times New Roman"/>
          <w:b/>
          <w:bCs/>
          <w:sz w:val="24"/>
          <w:szCs w:val="24"/>
        </w:rPr>
        <w:t>a)</w:t>
      </w:r>
      <w:r>
        <w:rPr>
          <w:rFonts w:ascii="Times New Roman" w:hAnsi="Times New Roman" w:cs="Times New Roman"/>
          <w:sz w:val="24"/>
          <w:szCs w:val="24"/>
        </w:rPr>
        <w:t xml:space="preserve"> </w:t>
      </w:r>
      <w:r w:rsidRPr="00AD49CE">
        <w:rPr>
          <w:rFonts w:ascii="Times New Roman" w:hAnsi="Times New Roman" w:cs="Times New Roman"/>
          <w:sz w:val="24"/>
          <w:szCs w:val="24"/>
        </w:rPr>
        <w:t>The difference in g</w:t>
      </w:r>
      <w:r w:rsidRPr="00ED302B">
        <w:rPr>
          <w:rFonts w:ascii="Times New Roman" w:hAnsi="Times New Roman" w:cs="Times New Roman"/>
          <w:sz w:val="24"/>
          <w:szCs w:val="24"/>
          <w:vertAlign w:val="subscript"/>
        </w:rPr>
        <w:t>sn</w:t>
      </w:r>
      <w:r w:rsidRPr="00AD49CE">
        <w:rPr>
          <w:rFonts w:ascii="Times New Roman" w:hAnsi="Times New Roman" w:cs="Times New Roman"/>
          <w:sz w:val="24"/>
          <w:szCs w:val="24"/>
        </w:rPr>
        <w:t xml:space="preserve"> increase over time between competitive and non-competitive groups. Each data point represents the g</w:t>
      </w:r>
      <w:r w:rsidRPr="00ED302B">
        <w:rPr>
          <w:rFonts w:ascii="Times New Roman" w:hAnsi="Times New Roman" w:cs="Times New Roman"/>
          <w:sz w:val="24"/>
          <w:szCs w:val="24"/>
          <w:vertAlign w:val="subscript"/>
        </w:rPr>
        <w:t>sn</w:t>
      </w:r>
      <w:r w:rsidRPr="00AD49CE">
        <w:rPr>
          <w:rFonts w:ascii="Times New Roman" w:hAnsi="Times New Roman" w:cs="Times New Roman"/>
          <w:sz w:val="24"/>
          <w:szCs w:val="24"/>
        </w:rPr>
        <w:t xml:space="preserve"> of a tree </w:t>
      </w:r>
      <w:proofErr w:type="gramStart"/>
      <w:r w:rsidRPr="00AD49CE">
        <w:rPr>
          <w:rFonts w:ascii="Times New Roman" w:hAnsi="Times New Roman" w:cs="Times New Roman"/>
          <w:sz w:val="24"/>
          <w:szCs w:val="24"/>
        </w:rPr>
        <w:t>in a given</w:t>
      </w:r>
      <w:proofErr w:type="gramEnd"/>
      <w:r w:rsidRPr="00AD49CE">
        <w:rPr>
          <w:rFonts w:ascii="Times New Roman" w:hAnsi="Times New Roman" w:cs="Times New Roman"/>
          <w:sz w:val="24"/>
          <w:szCs w:val="24"/>
        </w:rPr>
        <w:t xml:space="preserve"> planting group for a single night. </w:t>
      </w:r>
      <w:r>
        <w:rPr>
          <w:rFonts w:ascii="Times New Roman" w:hAnsi="Times New Roman" w:cs="Times New Roman"/>
          <w:sz w:val="24"/>
          <w:szCs w:val="24"/>
        </w:rPr>
        <w:t>Solid lines represent significant relationships (α=0.05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dashed lines represent non-significant relationships.</w:t>
      </w:r>
      <w:r w:rsidRPr="00AD49CE">
        <w:rPr>
          <w:rFonts w:ascii="Times New Roman" w:hAnsi="Times New Roman" w:cs="Times New Roman"/>
          <w:sz w:val="24"/>
          <w:szCs w:val="24"/>
        </w:rPr>
        <w:t xml:space="preserve"> </w:t>
      </w:r>
      <w:r w:rsidR="00576772">
        <w:rPr>
          <w:rFonts w:ascii="Times New Roman" w:hAnsi="Times New Roman" w:cs="Times New Roman"/>
          <w:sz w:val="24"/>
          <w:szCs w:val="24"/>
        </w:rPr>
        <w:t>The p-value shown represents the significance of the full mixed effects model</w:t>
      </w:r>
      <w:r w:rsidR="005D4E2A">
        <w:rPr>
          <w:rFonts w:ascii="Times New Roman" w:hAnsi="Times New Roman" w:cs="Times New Roman"/>
          <w:sz w:val="24"/>
          <w:szCs w:val="24"/>
        </w:rPr>
        <w:t xml:space="preserve"> </w:t>
      </w:r>
      <w:r w:rsidR="001B37DB">
        <w:rPr>
          <w:rFonts w:ascii="Times New Roman" w:hAnsi="Times New Roman" w:cs="Times New Roman"/>
          <w:sz w:val="24"/>
          <w:szCs w:val="24"/>
        </w:rPr>
        <w:t xml:space="preserve">across all </w:t>
      </w:r>
      <w:r w:rsidR="001B37DB">
        <w:rPr>
          <w:rFonts w:ascii="Times New Roman" w:hAnsi="Times New Roman" w:cs="Times New Roman"/>
          <w:sz w:val="24"/>
          <w:szCs w:val="24"/>
        </w:rPr>
        <w:lastRenderedPageBreak/>
        <w:t>planting groups</w:t>
      </w:r>
      <w:r w:rsidR="00576772">
        <w:rPr>
          <w:rFonts w:ascii="Times New Roman" w:hAnsi="Times New Roman" w:cs="Times New Roman"/>
          <w:sz w:val="24"/>
          <w:szCs w:val="24"/>
        </w:rPr>
        <w:t xml:space="preserve">. </w:t>
      </w:r>
      <w:r w:rsidRPr="004545A7">
        <w:rPr>
          <w:rFonts w:ascii="Times New Roman" w:hAnsi="Times New Roman" w:cs="Times New Roman"/>
          <w:b/>
          <w:bCs/>
          <w:sz w:val="24"/>
          <w:szCs w:val="24"/>
        </w:rPr>
        <w:t>b)</w:t>
      </w:r>
      <w:r>
        <w:rPr>
          <w:rFonts w:ascii="Times New Roman" w:hAnsi="Times New Roman" w:cs="Times New Roman"/>
          <w:sz w:val="24"/>
          <w:szCs w:val="24"/>
        </w:rPr>
        <w:t xml:space="preserve"> </w:t>
      </w:r>
      <w:r w:rsidRPr="00CC532C">
        <w:rPr>
          <w:rFonts w:ascii="Times New Roman" w:hAnsi="Times New Roman" w:cs="Times New Roman"/>
          <w:sz w:val="24"/>
          <w:szCs w:val="24"/>
        </w:rPr>
        <w:t xml:space="preserve">For each day of measurement, the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CC532C">
        <w:rPr>
          <w:rFonts w:ascii="Times New Roman" w:hAnsi="Times New Roman" w:cs="Times New Roman"/>
          <w:sz w:val="24"/>
          <w:szCs w:val="24"/>
        </w:rPr>
        <w:t xml:space="preserve"> value recorded for each solo cottonwood was subtracted from the recorded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CC532C">
        <w:rPr>
          <w:rFonts w:ascii="Times New Roman" w:hAnsi="Times New Roman" w:cs="Times New Roman"/>
          <w:sz w:val="24"/>
          <w:szCs w:val="24"/>
        </w:rPr>
        <w:t xml:space="preserve"> values of each competitive tree in its respective replicate. Replicate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CC532C">
        <w:rPr>
          <w:rFonts w:ascii="Times New Roman" w:hAnsi="Times New Roman" w:cs="Times New Roman"/>
          <w:sz w:val="24"/>
          <w:szCs w:val="24"/>
        </w:rPr>
        <w:t xml:space="preserve"> differences were averaged for each planting group. Note that replicate- specific measurements were averaged rather than bulk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CC532C">
        <w:rPr>
          <w:rFonts w:ascii="Times New Roman" w:hAnsi="Times New Roman" w:cs="Times New Roman"/>
          <w:sz w:val="24"/>
          <w:szCs w:val="24"/>
        </w:rPr>
        <w:t xml:space="preserve"> averages for each group.</w:t>
      </w:r>
      <w:r>
        <w:rPr>
          <w:rFonts w:ascii="Times New Roman" w:hAnsi="Times New Roman" w:cs="Times New Roman"/>
          <w:sz w:val="24"/>
          <w:szCs w:val="24"/>
        </w:rPr>
        <w:t xml:space="preserve"> </w:t>
      </w:r>
      <w:r w:rsidR="00576772">
        <w:rPr>
          <w:rFonts w:ascii="Times New Roman" w:hAnsi="Times New Roman" w:cs="Times New Roman"/>
          <w:sz w:val="24"/>
          <w:szCs w:val="24"/>
        </w:rPr>
        <w:t>The p-value shown represents the significance of the full mixed effects model</w:t>
      </w:r>
      <w:r w:rsidR="001B37DB">
        <w:rPr>
          <w:rFonts w:ascii="Times New Roman" w:hAnsi="Times New Roman" w:cs="Times New Roman"/>
          <w:sz w:val="24"/>
          <w:szCs w:val="24"/>
        </w:rPr>
        <w:t xml:space="preserve"> across all planting groups</w:t>
      </w:r>
      <w:r w:rsidR="00576772">
        <w:rPr>
          <w:rFonts w:ascii="Times New Roman" w:hAnsi="Times New Roman" w:cs="Times New Roman"/>
          <w:sz w:val="24"/>
          <w:szCs w:val="24"/>
        </w:rPr>
        <w:t>.</w:t>
      </w:r>
    </w:p>
    <w:p w14:paraId="343AAEC5" w14:textId="77777777" w:rsidR="006A68ED" w:rsidRDefault="006A68ED" w:rsidP="006031F3">
      <w:pPr>
        <w:spacing w:line="480" w:lineRule="auto"/>
        <w:rPr>
          <w:rFonts w:ascii="Times New Roman" w:hAnsi="Times New Roman" w:cs="Times New Roman"/>
          <w:i/>
          <w:iCs/>
          <w:sz w:val="24"/>
          <w:szCs w:val="24"/>
        </w:rPr>
      </w:pPr>
    </w:p>
    <w:p w14:paraId="2CFE9A19" w14:textId="4ECCB2E2" w:rsidR="00426141" w:rsidRPr="0018724B" w:rsidRDefault="00426141" w:rsidP="006031F3">
      <w:pPr>
        <w:spacing w:line="480" w:lineRule="auto"/>
        <w:rPr>
          <w:rFonts w:ascii="Times New Roman" w:hAnsi="Times New Roman" w:cs="Times New Roman"/>
          <w:i/>
          <w:iCs/>
          <w:sz w:val="24"/>
          <w:szCs w:val="24"/>
        </w:rPr>
      </w:pPr>
      <w:r>
        <w:rPr>
          <w:rFonts w:ascii="Times New Roman" w:hAnsi="Times New Roman" w:cs="Times New Roman"/>
          <w:noProof/>
          <w:sz w:val="24"/>
          <w:szCs w:val="24"/>
        </w:rPr>
        <w:lastRenderedPageBreak/>
        <w:drawing>
          <wp:inline distT="0" distB="0" distL="0" distR="0" wp14:anchorId="327B456D" wp14:editId="54D2067E">
            <wp:extent cx="5486400" cy="6524907"/>
            <wp:effectExtent l="0" t="0" r="0" b="952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6524907"/>
                    </a:xfrm>
                    <a:prstGeom prst="rect">
                      <a:avLst/>
                    </a:prstGeom>
                    <a:noFill/>
                  </pic:spPr>
                </pic:pic>
              </a:graphicData>
            </a:graphic>
          </wp:inline>
        </w:drawing>
      </w:r>
    </w:p>
    <w:p w14:paraId="3E6A7903" w14:textId="6DAD5EAB" w:rsidR="00426141" w:rsidRDefault="00426141" w:rsidP="006031F3">
      <w:pPr>
        <w:spacing w:line="480" w:lineRule="auto"/>
        <w:rPr>
          <w:rFonts w:ascii="Times New Roman" w:hAnsi="Times New Roman" w:cs="Times New Roman"/>
          <w:sz w:val="24"/>
          <w:szCs w:val="24"/>
        </w:rPr>
      </w:pPr>
      <w:r w:rsidRPr="005F0399">
        <w:rPr>
          <w:rFonts w:ascii="Times New Roman" w:hAnsi="Times New Roman" w:cs="Times New Roman"/>
          <w:b/>
          <w:bCs/>
          <w:sz w:val="24"/>
          <w:szCs w:val="24"/>
        </w:rPr>
        <w:t xml:space="preserve">Figure 3 </w:t>
      </w:r>
      <w:r w:rsidRPr="006B0273">
        <w:rPr>
          <w:rFonts w:ascii="Times New Roman" w:hAnsi="Times New Roman" w:cs="Times New Roman"/>
          <w:b/>
          <w:bCs/>
          <w:sz w:val="24"/>
          <w:szCs w:val="24"/>
        </w:rPr>
        <w:t>a)</w:t>
      </w:r>
      <w:r w:rsidRPr="006B0273">
        <w:rPr>
          <w:rFonts w:ascii="Times New Roman" w:hAnsi="Times New Roman" w:cs="Times New Roman"/>
          <w:sz w:val="24"/>
          <w:szCs w:val="24"/>
        </w:rPr>
        <w:t xml:space="preserve"> Each dot represents the average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and height increase for each tree in the experiment. </w:t>
      </w:r>
      <w:r>
        <w:rPr>
          <w:rFonts w:ascii="Times New Roman" w:hAnsi="Times New Roman" w:cs="Times New Roman"/>
          <w:sz w:val="24"/>
          <w:szCs w:val="24"/>
        </w:rPr>
        <w:t>Dashed l</w:t>
      </w:r>
      <w:r w:rsidRPr="006B0273">
        <w:rPr>
          <w:rFonts w:ascii="Times New Roman" w:hAnsi="Times New Roman" w:cs="Times New Roman"/>
          <w:sz w:val="24"/>
          <w:szCs w:val="24"/>
        </w:rPr>
        <w:t xml:space="preserve">ines represent the </w:t>
      </w:r>
      <w:r>
        <w:rPr>
          <w:rFonts w:ascii="Times New Roman" w:hAnsi="Times New Roman" w:cs="Times New Roman"/>
          <w:sz w:val="24"/>
          <w:szCs w:val="24"/>
        </w:rPr>
        <w:t xml:space="preserve">non-significant </w:t>
      </w:r>
      <w:r w:rsidRPr="006B0273">
        <w:rPr>
          <w:rFonts w:ascii="Times New Roman" w:hAnsi="Times New Roman" w:cs="Times New Roman"/>
          <w:sz w:val="24"/>
          <w:szCs w:val="24"/>
        </w:rPr>
        <w:t xml:space="preserve">relationship between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and primary growth for each planting group.</w:t>
      </w:r>
      <w:r>
        <w:rPr>
          <w:rFonts w:ascii="Times New Roman" w:hAnsi="Times New Roman" w:cs="Times New Roman"/>
          <w:sz w:val="24"/>
          <w:szCs w:val="24"/>
        </w:rPr>
        <w:t xml:space="preserve"> </w:t>
      </w:r>
      <w:r w:rsidR="00DA780B">
        <w:rPr>
          <w:rFonts w:ascii="Times New Roman" w:hAnsi="Times New Roman" w:cs="Times New Roman"/>
          <w:sz w:val="24"/>
          <w:szCs w:val="24"/>
        </w:rPr>
        <w:t xml:space="preserve">The p-value shown represents the significance of the full mixed effects model across all planting groups. </w:t>
      </w:r>
      <w:r w:rsidRPr="006B0273">
        <w:rPr>
          <w:rFonts w:ascii="Times New Roman" w:hAnsi="Times New Roman" w:cs="Times New Roman"/>
          <w:b/>
          <w:bCs/>
          <w:sz w:val="24"/>
          <w:szCs w:val="24"/>
        </w:rPr>
        <w:t>b)</w:t>
      </w:r>
      <w:r w:rsidRPr="006B0273">
        <w:rPr>
          <w:rFonts w:ascii="Times New Roman" w:hAnsi="Times New Roman" w:cs="Times New Roman"/>
          <w:sz w:val="24"/>
          <w:szCs w:val="24"/>
        </w:rPr>
        <w:t xml:space="preserve"> Assimilation rates (A) </w:t>
      </w:r>
      <w:r w:rsidRPr="006B0273">
        <w:rPr>
          <w:rFonts w:ascii="Times New Roman" w:hAnsi="Times New Roman" w:cs="Times New Roman"/>
          <w:sz w:val="24"/>
          <w:szCs w:val="24"/>
        </w:rPr>
        <w:lastRenderedPageBreak/>
        <w:t xml:space="preserve">compared to nighttime stomatal conductance for each planting group. Each dot represents the midday assimilation rate for one tree of a given planting group compared to its predawn stomatal conductance value for that day. Lines represent the relationship between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and A for each planting group. </w:t>
      </w:r>
      <w:r>
        <w:rPr>
          <w:rFonts w:ascii="Times New Roman" w:hAnsi="Times New Roman" w:cs="Times New Roman"/>
          <w:sz w:val="24"/>
          <w:szCs w:val="24"/>
        </w:rPr>
        <w:t>Solid lines represent significant relationships (α=0.05), and dashed lines represent non-significant relationships.</w:t>
      </w:r>
      <w:r w:rsidR="00DA780B" w:rsidRPr="00DA780B">
        <w:rPr>
          <w:rFonts w:ascii="Times New Roman" w:hAnsi="Times New Roman" w:cs="Times New Roman"/>
          <w:sz w:val="24"/>
          <w:szCs w:val="24"/>
        </w:rPr>
        <w:t xml:space="preserve"> </w:t>
      </w:r>
      <w:r w:rsidR="00DA780B">
        <w:rPr>
          <w:rFonts w:ascii="Times New Roman" w:hAnsi="Times New Roman" w:cs="Times New Roman"/>
          <w:sz w:val="24"/>
          <w:szCs w:val="24"/>
        </w:rPr>
        <w:t>The p-value shown represents the significance of the full mixed effects model across all planting groups.</w:t>
      </w:r>
    </w:p>
    <w:p w14:paraId="64BB549C" w14:textId="77777777" w:rsidR="006A68ED" w:rsidRDefault="006A68ED" w:rsidP="006031F3">
      <w:pPr>
        <w:spacing w:line="480" w:lineRule="auto"/>
        <w:rPr>
          <w:rFonts w:ascii="Times New Roman" w:hAnsi="Times New Roman" w:cs="Times New Roman"/>
          <w:sz w:val="24"/>
          <w:szCs w:val="24"/>
        </w:rPr>
      </w:pPr>
    </w:p>
    <w:p w14:paraId="15B15051" w14:textId="77777777" w:rsidR="00426141" w:rsidRDefault="00426141" w:rsidP="006031F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6925FF" wp14:editId="23FC7222">
            <wp:extent cx="5486400" cy="6412496"/>
            <wp:effectExtent l="0" t="0" r="0" b="762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6412496"/>
                    </a:xfrm>
                    <a:prstGeom prst="rect">
                      <a:avLst/>
                    </a:prstGeom>
                    <a:noFill/>
                  </pic:spPr>
                </pic:pic>
              </a:graphicData>
            </a:graphic>
          </wp:inline>
        </w:drawing>
      </w:r>
    </w:p>
    <w:p w14:paraId="470F71C0" w14:textId="300DA66F" w:rsidR="00426141" w:rsidRDefault="00426141" w:rsidP="006031F3">
      <w:pPr>
        <w:spacing w:line="480" w:lineRule="auto"/>
        <w:rPr>
          <w:rFonts w:ascii="Times New Roman" w:hAnsi="Times New Roman" w:cs="Times New Roman"/>
          <w:sz w:val="24"/>
          <w:szCs w:val="24"/>
        </w:rPr>
      </w:pPr>
      <w:r w:rsidRPr="00CB5207">
        <w:rPr>
          <w:rFonts w:ascii="Times New Roman" w:hAnsi="Times New Roman" w:cs="Times New Roman"/>
          <w:b/>
          <w:bCs/>
          <w:sz w:val="24"/>
          <w:szCs w:val="24"/>
        </w:rPr>
        <w:t>Figure 4</w:t>
      </w:r>
      <w:r w:rsidRPr="006B0273">
        <w:rPr>
          <w:rFonts w:ascii="Times New Roman" w:hAnsi="Times New Roman" w:cs="Times New Roman"/>
          <w:sz w:val="24"/>
          <w:szCs w:val="24"/>
        </w:rPr>
        <w:t xml:space="preserve"> </w:t>
      </w:r>
      <w:r>
        <w:rPr>
          <w:rFonts w:ascii="Times New Roman" w:hAnsi="Times New Roman" w:cs="Times New Roman"/>
          <w:b/>
          <w:bCs/>
          <w:sz w:val="24"/>
          <w:szCs w:val="24"/>
        </w:rPr>
        <w:t>a</w:t>
      </w:r>
      <w:r w:rsidRPr="006B0273">
        <w:rPr>
          <w:rFonts w:ascii="Times New Roman" w:hAnsi="Times New Roman" w:cs="Times New Roman"/>
          <w:b/>
          <w:bCs/>
          <w:sz w:val="24"/>
          <w:szCs w:val="24"/>
        </w:rPr>
        <w:t>)</w:t>
      </w:r>
      <w:r w:rsidRPr="006B0273">
        <w:rPr>
          <w:rFonts w:ascii="Times New Roman" w:hAnsi="Times New Roman" w:cs="Times New Roman"/>
          <w:sz w:val="24"/>
          <w:szCs w:val="24"/>
        </w:rPr>
        <w:t xml:space="preserve"> Minimum leaf water potential levels of trees plotted against the value of their slope in a regression where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is the dependent variable of the day of the experiment. Thus, higher values on the x-axis represent trees that increased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at a greater rate over the course of the experiment. Each dot represents the slope of one tree and its most </w:t>
      </w:r>
      <w:r w:rsidRPr="006B0273">
        <w:rPr>
          <w:rFonts w:ascii="Times New Roman" w:hAnsi="Times New Roman" w:cs="Times New Roman"/>
          <w:sz w:val="24"/>
          <w:szCs w:val="24"/>
        </w:rPr>
        <w:lastRenderedPageBreak/>
        <w:t xml:space="preserve">extreme minimum leaf water potential. </w:t>
      </w:r>
      <w:r>
        <w:rPr>
          <w:rFonts w:ascii="Times New Roman" w:hAnsi="Times New Roman" w:cs="Times New Roman"/>
          <w:sz w:val="24"/>
          <w:szCs w:val="24"/>
        </w:rPr>
        <w:t>Dashed l</w:t>
      </w:r>
      <w:r w:rsidRPr="006B0273">
        <w:rPr>
          <w:rFonts w:ascii="Times New Roman" w:hAnsi="Times New Roman" w:cs="Times New Roman"/>
          <w:sz w:val="24"/>
          <w:szCs w:val="24"/>
        </w:rPr>
        <w:t xml:space="preserve">ines represent the </w:t>
      </w:r>
      <w:r>
        <w:rPr>
          <w:rFonts w:ascii="Times New Roman" w:hAnsi="Times New Roman" w:cs="Times New Roman"/>
          <w:sz w:val="24"/>
          <w:szCs w:val="24"/>
        </w:rPr>
        <w:t xml:space="preserve">non-significant </w:t>
      </w:r>
      <w:r w:rsidRPr="006B0273">
        <w:rPr>
          <w:rFonts w:ascii="Times New Roman" w:hAnsi="Times New Roman" w:cs="Times New Roman"/>
          <w:sz w:val="24"/>
          <w:szCs w:val="24"/>
        </w:rPr>
        <w:t xml:space="preserve">relationship between </w:t>
      </w:r>
      <w:r w:rsidRPr="00A72590">
        <w:rPr>
          <w:rFonts w:ascii="Times New Roman" w:hAnsi="Times New Roman" w:cs="Times New Roman"/>
          <w:sz w:val="24"/>
          <w:szCs w:val="24"/>
        </w:rPr>
        <w:t>g</w:t>
      </w:r>
      <w:r w:rsidRPr="007B196E">
        <w:rPr>
          <w:rFonts w:ascii="Times New Roman" w:hAnsi="Times New Roman" w:cs="Times New Roman"/>
          <w:sz w:val="24"/>
          <w:szCs w:val="24"/>
          <w:vertAlign w:val="subscript"/>
        </w:rPr>
        <w:t>sn</w:t>
      </w:r>
      <w:r w:rsidRPr="006B0273">
        <w:rPr>
          <w:rFonts w:ascii="Times New Roman" w:hAnsi="Times New Roman" w:cs="Times New Roman"/>
          <w:sz w:val="24"/>
          <w:szCs w:val="24"/>
        </w:rPr>
        <w:t xml:space="preserve"> increase rate and minimum water potential for each planting group.</w:t>
      </w:r>
      <w:r w:rsidR="00DA780B" w:rsidRPr="00DA780B">
        <w:rPr>
          <w:rFonts w:ascii="Times New Roman" w:hAnsi="Times New Roman" w:cs="Times New Roman"/>
          <w:sz w:val="24"/>
          <w:szCs w:val="24"/>
        </w:rPr>
        <w:t xml:space="preserve"> </w:t>
      </w:r>
      <w:r w:rsidR="00DA780B">
        <w:rPr>
          <w:rFonts w:ascii="Times New Roman" w:hAnsi="Times New Roman" w:cs="Times New Roman"/>
          <w:sz w:val="24"/>
          <w:szCs w:val="24"/>
        </w:rPr>
        <w:t>The p-value shown represents the significance of the full mixed effects model across all planting groups.</w:t>
      </w:r>
      <w:r w:rsidRPr="006B0273">
        <w:rPr>
          <w:rFonts w:ascii="Times New Roman" w:hAnsi="Times New Roman" w:cs="Times New Roman"/>
          <w:sz w:val="24"/>
          <w:szCs w:val="24"/>
        </w:rPr>
        <w:t xml:space="preserve"> </w:t>
      </w:r>
      <w:r>
        <w:rPr>
          <w:rFonts w:ascii="Times New Roman" w:hAnsi="Times New Roman" w:cs="Times New Roman"/>
          <w:b/>
          <w:bCs/>
          <w:sz w:val="24"/>
          <w:szCs w:val="24"/>
        </w:rPr>
        <w:t>b</w:t>
      </w:r>
      <w:r w:rsidRPr="006B0273">
        <w:rPr>
          <w:rFonts w:ascii="Times New Roman" w:hAnsi="Times New Roman" w:cs="Times New Roman"/>
          <w:b/>
          <w:bCs/>
          <w:sz w:val="24"/>
          <w:szCs w:val="24"/>
        </w:rPr>
        <w:t>)</w:t>
      </w:r>
      <w:r w:rsidRPr="006B0273">
        <w:rPr>
          <w:rFonts w:ascii="Times New Roman" w:hAnsi="Times New Roman" w:cs="Times New Roman"/>
          <w:sz w:val="24"/>
          <w:szCs w:val="24"/>
        </w:rPr>
        <w:t xml:space="preserve"> Dots represent nighttime transpiration (</w:t>
      </w:r>
      <w:r w:rsidRPr="00601772">
        <w:rPr>
          <w:rFonts w:ascii="Times New Roman" w:hAnsi="Times New Roman" w:cs="Times New Roman"/>
          <w:sz w:val="24"/>
          <w:szCs w:val="24"/>
        </w:rPr>
        <w:t>E</w:t>
      </w:r>
      <w:r w:rsidRPr="000B72DB">
        <w:rPr>
          <w:rFonts w:ascii="Times New Roman" w:hAnsi="Times New Roman" w:cs="Times New Roman"/>
          <w:sz w:val="24"/>
          <w:szCs w:val="24"/>
          <w:vertAlign w:val="subscript"/>
        </w:rPr>
        <w:t>N</w:t>
      </w:r>
      <w:r w:rsidRPr="006B0273">
        <w:rPr>
          <w:rFonts w:ascii="Times New Roman" w:hAnsi="Times New Roman" w:cs="Times New Roman"/>
          <w:sz w:val="24"/>
          <w:szCs w:val="24"/>
        </w:rPr>
        <w:t xml:space="preserve">) as a proportion of total transpiration in a 24-hour period plotted against soil moisture for each tree. Lines represent the relationship between </w:t>
      </w:r>
      <w:r w:rsidRPr="00601772">
        <w:rPr>
          <w:rFonts w:ascii="Times New Roman" w:hAnsi="Times New Roman" w:cs="Times New Roman"/>
          <w:sz w:val="24"/>
          <w:szCs w:val="24"/>
        </w:rPr>
        <w:t>E</w:t>
      </w:r>
      <w:r w:rsidRPr="000B72DB">
        <w:rPr>
          <w:rFonts w:ascii="Times New Roman" w:hAnsi="Times New Roman" w:cs="Times New Roman"/>
          <w:sz w:val="24"/>
          <w:szCs w:val="24"/>
          <w:vertAlign w:val="subscript"/>
        </w:rPr>
        <w:t>N</w:t>
      </w:r>
      <w:r w:rsidRPr="006B0273">
        <w:rPr>
          <w:rFonts w:ascii="Times New Roman" w:hAnsi="Times New Roman" w:cs="Times New Roman"/>
          <w:sz w:val="24"/>
          <w:szCs w:val="24"/>
        </w:rPr>
        <w:t xml:space="preserve"> proportion and soil moisture for each group and across all groups (purple line). </w:t>
      </w:r>
      <w:r>
        <w:rPr>
          <w:rFonts w:ascii="Times New Roman" w:hAnsi="Times New Roman" w:cs="Times New Roman"/>
          <w:sz w:val="24"/>
          <w:szCs w:val="24"/>
        </w:rPr>
        <w:t>Solid lines represent significant relationships (α=0.05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dashed lines represent non-significant relationships.</w:t>
      </w:r>
      <w:r w:rsidR="00710D1C">
        <w:rPr>
          <w:rFonts w:ascii="Times New Roman" w:hAnsi="Times New Roman" w:cs="Times New Roman"/>
          <w:sz w:val="24"/>
          <w:szCs w:val="24"/>
        </w:rPr>
        <w:t xml:space="preserve"> The p-value shown represents the significance of the full mixed effects model across all planting groups.</w:t>
      </w:r>
    </w:p>
    <w:p w14:paraId="368B9C2E" w14:textId="103D5F56" w:rsidR="00426141" w:rsidRDefault="00426141" w:rsidP="006031F3">
      <w:pPr>
        <w:spacing w:line="480" w:lineRule="auto"/>
        <w:rPr>
          <w:rFonts w:ascii="Times New Roman" w:hAnsi="Times New Roman" w:cs="Times New Roman"/>
          <w:sz w:val="24"/>
          <w:szCs w:val="24"/>
        </w:rPr>
      </w:pPr>
    </w:p>
    <w:p w14:paraId="1D7F1DD7" w14:textId="5104FEC9" w:rsidR="006031F3" w:rsidRDefault="006031F3" w:rsidP="006031F3">
      <w:pPr>
        <w:spacing w:line="480" w:lineRule="auto"/>
        <w:rPr>
          <w:rFonts w:ascii="Times New Roman" w:hAnsi="Times New Roman" w:cs="Times New Roman"/>
          <w:sz w:val="24"/>
          <w:szCs w:val="24"/>
        </w:rPr>
      </w:pPr>
    </w:p>
    <w:p w14:paraId="47AF4E5E" w14:textId="002ADDA0" w:rsidR="006031F3" w:rsidRDefault="006031F3" w:rsidP="006031F3">
      <w:pPr>
        <w:spacing w:line="480" w:lineRule="auto"/>
        <w:rPr>
          <w:rFonts w:ascii="Times New Roman" w:hAnsi="Times New Roman" w:cs="Times New Roman"/>
          <w:sz w:val="24"/>
          <w:szCs w:val="24"/>
        </w:rPr>
      </w:pPr>
    </w:p>
    <w:p w14:paraId="0784E9CB" w14:textId="1EF32D8C" w:rsidR="006031F3" w:rsidRDefault="006031F3" w:rsidP="006031F3">
      <w:pPr>
        <w:spacing w:line="480" w:lineRule="auto"/>
        <w:rPr>
          <w:rFonts w:ascii="Times New Roman" w:hAnsi="Times New Roman" w:cs="Times New Roman"/>
          <w:sz w:val="24"/>
          <w:szCs w:val="24"/>
        </w:rPr>
      </w:pPr>
    </w:p>
    <w:p w14:paraId="72271C03" w14:textId="77777777" w:rsidR="006031F3" w:rsidRPr="00CC532C" w:rsidRDefault="006031F3" w:rsidP="006031F3">
      <w:pPr>
        <w:spacing w:line="480" w:lineRule="auto"/>
        <w:rPr>
          <w:rFonts w:ascii="Times New Roman" w:hAnsi="Times New Roman" w:cs="Times New Roman"/>
          <w:sz w:val="24"/>
          <w:szCs w:val="24"/>
        </w:rPr>
      </w:pPr>
    </w:p>
    <w:p w14:paraId="2956F461" w14:textId="77777777" w:rsidR="00426141" w:rsidRDefault="00426141" w:rsidP="006031F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B0CB8A" wp14:editId="0A7A7535">
            <wp:extent cx="5486400" cy="3046038"/>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46038"/>
                    </a:xfrm>
                    <a:prstGeom prst="rect">
                      <a:avLst/>
                    </a:prstGeom>
                    <a:noFill/>
                  </pic:spPr>
                </pic:pic>
              </a:graphicData>
            </a:graphic>
          </wp:inline>
        </w:drawing>
      </w:r>
    </w:p>
    <w:p w14:paraId="2590644A" w14:textId="2D7E5A05" w:rsidR="00426141" w:rsidRDefault="00426141" w:rsidP="006031F3">
      <w:pPr>
        <w:spacing w:line="480" w:lineRule="auto"/>
        <w:rPr>
          <w:rFonts w:ascii="Times New Roman" w:hAnsi="Times New Roman" w:cs="Times New Roman"/>
          <w:sz w:val="24"/>
          <w:szCs w:val="24"/>
        </w:rPr>
      </w:pPr>
      <w:r w:rsidRPr="002C2F9F">
        <w:rPr>
          <w:rFonts w:ascii="Times New Roman" w:hAnsi="Times New Roman" w:cs="Times New Roman"/>
          <w:b/>
          <w:bCs/>
          <w:sz w:val="24"/>
          <w:szCs w:val="24"/>
        </w:rPr>
        <w:t>Figure 5</w:t>
      </w:r>
      <w:r w:rsidRPr="006B0273">
        <w:rPr>
          <w:rFonts w:ascii="Times New Roman" w:hAnsi="Times New Roman" w:cs="Times New Roman"/>
          <w:sz w:val="24"/>
          <w:szCs w:val="24"/>
        </w:rPr>
        <w:t xml:space="preserve"> Each line represents the isotopic enrichment of leaf water for a sampled tree over the course of the 72-hour pulse-chase experiment. Line color represents the strength of the “water pull” of the sampled tree from the labeled competitor tree. Red lines indicate a sampled tree with a weak water pull relative to its competitor, with negative values meaning that it transpired less water than its competitor. Blue lines indicate a sampled tree that transpired much more than its competitor and has a relatively strong water pull.</w:t>
      </w:r>
    </w:p>
    <w:sectPr w:rsidR="00426141" w:rsidSect="006B34C3">
      <w:headerReference w:type="default" r:id="rId25"/>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ARRIN ELISE TENNANT" w:date="2023-01-03T23:31:00Z" w:initials="KET">
    <w:p w14:paraId="37B174B9" w14:textId="77777777" w:rsidR="003043F5" w:rsidRDefault="003043F5" w:rsidP="005718BD">
      <w:pPr>
        <w:pStyle w:val="CommentText"/>
      </w:pPr>
      <w:r>
        <w:rPr>
          <w:rStyle w:val="CommentReference"/>
        </w:rPr>
        <w:annotationRef/>
      </w:r>
      <w:r>
        <w:t>Add line about 'failed' pulse chase</w:t>
      </w:r>
    </w:p>
  </w:comment>
  <w:comment w:id="14" w:author="KARRIN ELISE TENNANT" w:date="2023-01-03T23:46:00Z" w:initials="KET">
    <w:p w14:paraId="7E3D299D" w14:textId="77777777" w:rsidR="00341C1A" w:rsidRDefault="00341C1A" w:rsidP="00C61A10">
      <w:pPr>
        <w:pStyle w:val="CommentText"/>
      </w:pPr>
      <w:r>
        <w:rPr>
          <w:rStyle w:val="CommentReference"/>
        </w:rPr>
        <w:annotationRef/>
      </w:r>
      <w:r>
        <w:t>Revision in 11.28 draft</w:t>
      </w:r>
    </w:p>
  </w:comment>
  <w:comment w:id="23" w:author="KARRIN ELISE TENNANT" w:date="2022-12-22T12:49:00Z" w:initials="KT">
    <w:p w14:paraId="152AB10D" w14:textId="4DA45AEA" w:rsidR="00B7464A" w:rsidRDefault="00B7464A" w:rsidP="00F92A63">
      <w:pPr>
        <w:pStyle w:val="CommentText"/>
      </w:pPr>
      <w:r>
        <w:rPr>
          <w:rStyle w:val="CommentReference"/>
        </w:rPr>
        <w:annotationRef/>
      </w:r>
      <w:r>
        <w:t xml:space="preserve">During the first 35 days of the experiment, average gsn was ranked aas follows: C-B &lt; C &lt; C-C &lt; C-X-C (Table </w:t>
      </w:r>
      <w:r>
        <w:rPr>
          <w:highlight w:val="yellow"/>
        </w:rPr>
        <w:t>##</w:t>
      </w:r>
      <w:r>
        <w:t xml:space="preserve">). </w:t>
      </w:r>
    </w:p>
  </w:comment>
  <w:comment w:id="31" w:author="KARRIN ELISE TENNANT" w:date="2022-12-22T12:59:00Z" w:initials="KT">
    <w:p w14:paraId="2A148471" w14:textId="77777777" w:rsidR="008E062C" w:rsidRDefault="008E062C" w:rsidP="00BF5158">
      <w:pPr>
        <w:pStyle w:val="CommentText"/>
      </w:pPr>
      <w:r>
        <w:rPr>
          <w:rStyle w:val="CommentReference"/>
        </w:rPr>
        <w:annotationRef/>
      </w:r>
      <w:r>
        <w:t>Table ## shows the increase in gsn per day for each competitive group compared to their noncompetitive counterparts.</w:t>
      </w:r>
    </w:p>
  </w:comment>
  <w:comment w:id="37" w:author="KARRIN ELISE TENNANT" w:date="2023-01-02T16:41:00Z" w:initials="KET">
    <w:p w14:paraId="555A9F78" w14:textId="77777777" w:rsidR="00F145CE" w:rsidRDefault="00750243" w:rsidP="00133E9F">
      <w:pPr>
        <w:pStyle w:val="CommentText"/>
      </w:pPr>
      <w:r>
        <w:rPr>
          <w:rStyle w:val="CommentReference"/>
        </w:rPr>
        <w:annotationRef/>
      </w:r>
      <w:r w:rsidR="00F145CE">
        <w:t>Higher values of gsn were associated with higher midday assimilation rates in C-B trees (p=0.001) and this relationship was present, though insignificant, in C (p=0.204)    and C-X-C trees (p=0.343).</w:t>
      </w:r>
    </w:p>
  </w:comment>
  <w:comment w:id="39" w:author="KARRIN ELISE TENNANT" w:date="2022-12-22T13:08:00Z" w:initials="KT">
    <w:p w14:paraId="433235A3" w14:textId="42AC4229" w:rsidR="004C38D0" w:rsidRDefault="004C38D0" w:rsidP="00C932E3">
      <w:pPr>
        <w:pStyle w:val="CommentText"/>
      </w:pPr>
      <w:r>
        <w:rPr>
          <w:rStyle w:val="CommentReference"/>
        </w:rPr>
        <w:annotationRef/>
      </w:r>
      <w:r>
        <w:t>Among trees planted in competition, increases in gsn during the drought treatment were associated with less extreme water potentials, while the opposite was true for cottonwoods grown alone</w:t>
      </w:r>
    </w:p>
  </w:comment>
  <w:comment w:id="51" w:author="KARRIN ELISE TENNANT" w:date="2022-12-23T10:11:00Z" w:initials="KET">
    <w:p w14:paraId="63F4DC12" w14:textId="77777777" w:rsidR="00BB2209" w:rsidRDefault="00BB2209" w:rsidP="009E79FC">
      <w:pPr>
        <w:pStyle w:val="CommentText"/>
      </w:pPr>
      <w:r>
        <w:rPr>
          <w:rStyle w:val="CommentReference"/>
        </w:rPr>
        <w:annotationRef/>
      </w:r>
      <w:r>
        <w:t>When gsn rates are a higher proportion of the following day's gsd, less photosynthesis occurs.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174B9" w15:done="0"/>
  <w15:commentEx w15:paraId="7E3D299D" w15:done="0"/>
  <w15:commentEx w15:paraId="152AB10D" w15:done="0"/>
  <w15:commentEx w15:paraId="2A148471" w15:done="0"/>
  <w15:commentEx w15:paraId="555A9F78" w15:done="0"/>
  <w15:commentEx w15:paraId="433235A3" w15:done="0"/>
  <w15:commentEx w15:paraId="63F4DC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394A" w16cex:dateUtc="2023-01-04T07:31:00Z"/>
  <w16cex:commentExtensible w16cex:durableId="275F3CDF" w16cex:dateUtc="2023-01-04T07:46:00Z"/>
  <w16cex:commentExtensible w16cex:durableId="274ED0BC" w16cex:dateUtc="2022-12-22T20:49:00Z"/>
  <w16cex:commentExtensible w16cex:durableId="274ED348" w16cex:dateUtc="2022-12-22T20:59:00Z"/>
  <w16cex:commentExtensible w16cex:durableId="275D87D1" w16cex:dateUtc="2023-01-03T00:41:00Z"/>
  <w16cex:commentExtensible w16cex:durableId="274ED555" w16cex:dateUtc="2022-12-22T21:08:00Z"/>
  <w16cex:commentExtensible w16cex:durableId="274FFD5C" w16cex:dateUtc="2022-12-23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174B9" w16cid:durableId="275F394A"/>
  <w16cid:commentId w16cid:paraId="7E3D299D" w16cid:durableId="275F3CDF"/>
  <w16cid:commentId w16cid:paraId="152AB10D" w16cid:durableId="274ED0BC"/>
  <w16cid:commentId w16cid:paraId="2A148471" w16cid:durableId="274ED348"/>
  <w16cid:commentId w16cid:paraId="555A9F78" w16cid:durableId="275D87D1"/>
  <w16cid:commentId w16cid:paraId="433235A3" w16cid:durableId="274ED555"/>
  <w16cid:commentId w16cid:paraId="63F4DC12" w16cid:durableId="274FFD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4D9A" w14:textId="77777777" w:rsidR="00B115B0" w:rsidRDefault="00B115B0" w:rsidP="00CB5BD3">
      <w:pPr>
        <w:spacing w:after="0" w:line="240" w:lineRule="auto"/>
      </w:pPr>
      <w:r>
        <w:separator/>
      </w:r>
    </w:p>
  </w:endnote>
  <w:endnote w:type="continuationSeparator" w:id="0">
    <w:p w14:paraId="4C86A3FE" w14:textId="77777777" w:rsidR="00B115B0" w:rsidRDefault="00B115B0" w:rsidP="00CB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D00D" w14:textId="77777777" w:rsidR="00B115B0" w:rsidRDefault="00B115B0" w:rsidP="00CB5BD3">
      <w:pPr>
        <w:spacing w:after="0" w:line="240" w:lineRule="auto"/>
      </w:pPr>
      <w:r>
        <w:separator/>
      </w:r>
    </w:p>
  </w:footnote>
  <w:footnote w:type="continuationSeparator" w:id="0">
    <w:p w14:paraId="47438E91" w14:textId="77777777" w:rsidR="00B115B0" w:rsidRDefault="00B115B0" w:rsidP="00CB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E1DB" w14:textId="6FB061FA" w:rsidR="00E26E3E" w:rsidRPr="00DB3009" w:rsidRDefault="00EE0BDD" w:rsidP="00A1790D">
    <w:pPr>
      <w:pStyle w:val="Header"/>
      <w:rPr>
        <w:rFonts w:ascii="Times New Roman" w:hAnsi="Times New Roman" w:cs="Times New Roman"/>
        <w:sz w:val="24"/>
        <w:szCs w:val="24"/>
      </w:rPr>
    </w:pPr>
    <w:r w:rsidRPr="00EE0BDD">
      <w:rPr>
        <w:rFonts w:ascii="Times New Roman" w:hAnsi="Times New Roman" w:cs="Times New Roman"/>
        <w:sz w:val="24"/>
        <w:szCs w:val="24"/>
      </w:rPr>
      <w:t>C</w:t>
    </w:r>
    <w:r w:rsidR="00122126" w:rsidRPr="00EE0BDD">
      <w:rPr>
        <w:rFonts w:ascii="Times New Roman" w:hAnsi="Times New Roman" w:cs="Times New Roman"/>
        <w:sz w:val="24"/>
        <w:szCs w:val="24"/>
      </w:rPr>
      <w:t>ompetition</w:t>
    </w:r>
    <w:r w:rsidRPr="00EE0BDD">
      <w:rPr>
        <w:rFonts w:ascii="Times New Roman" w:hAnsi="Times New Roman" w:cs="Times New Roman"/>
        <w:sz w:val="24"/>
        <w:szCs w:val="24"/>
      </w:rPr>
      <w:t xml:space="preserve"> and</w:t>
    </w:r>
    <w:r w:rsidR="005B69E9" w:rsidRPr="00EE0BDD">
      <w:rPr>
        <w:rFonts w:ascii="Times New Roman" w:hAnsi="Times New Roman" w:cs="Times New Roman"/>
        <w:sz w:val="24"/>
        <w:szCs w:val="24"/>
      </w:rPr>
      <w:t xml:space="preserve"> nighttime stomatal conductance</w:t>
    </w:r>
    <w:r w:rsidR="00F265BE">
      <w:rPr>
        <w:rFonts w:ascii="Times New Roman" w:hAnsi="Times New Roman" w:cs="Times New Roman"/>
        <w:sz w:val="24"/>
        <w:szCs w:val="24"/>
      </w:rPr>
      <w:t xml:space="preserve">  </w:t>
    </w:r>
    <w:r w:rsidR="00A1790D">
      <w:rPr>
        <w:rFonts w:ascii="Times New Roman" w:hAnsi="Times New Roman" w:cs="Times New Roman"/>
        <w:sz w:val="24"/>
        <w:szCs w:val="24"/>
      </w:rPr>
      <w:t xml:space="preserve">   </w:t>
    </w:r>
    <w:r w:rsidR="006F1825">
      <w:rPr>
        <w:rFonts w:ascii="Times New Roman" w:hAnsi="Times New Roman" w:cs="Times New Roman"/>
        <w:sz w:val="24"/>
        <w:szCs w:val="24"/>
      </w:rPr>
      <w:t xml:space="preserve">                                                  </w:t>
    </w:r>
    <w:r w:rsidR="00F265BE">
      <w:rPr>
        <w:rFonts w:ascii="Times New Roman" w:hAnsi="Times New Roman" w:cs="Times New Roman"/>
        <w:sz w:val="24"/>
        <w:szCs w:val="24"/>
      </w:rPr>
      <w:t xml:space="preserve">      </w:t>
    </w:r>
    <w:sdt>
      <w:sdtPr>
        <w:id w:val="1258563054"/>
        <w:docPartObj>
          <w:docPartGallery w:val="Page Numbers (Top of Page)"/>
          <w:docPartUnique/>
        </w:docPartObj>
      </w:sdtPr>
      <w:sdtEndPr>
        <w:rPr>
          <w:rFonts w:ascii="Times New Roman" w:hAnsi="Times New Roman" w:cs="Times New Roman"/>
          <w:noProof/>
          <w:sz w:val="24"/>
          <w:szCs w:val="24"/>
        </w:rPr>
      </w:sdtEndPr>
      <w:sdtContent>
        <w:r w:rsidR="00E26E3E" w:rsidRPr="00DB3009">
          <w:rPr>
            <w:rFonts w:ascii="Times New Roman" w:hAnsi="Times New Roman" w:cs="Times New Roman"/>
            <w:sz w:val="24"/>
            <w:szCs w:val="24"/>
          </w:rPr>
          <w:fldChar w:fldCharType="begin"/>
        </w:r>
        <w:r w:rsidR="00E26E3E" w:rsidRPr="00DB3009">
          <w:rPr>
            <w:rFonts w:ascii="Times New Roman" w:hAnsi="Times New Roman" w:cs="Times New Roman"/>
            <w:sz w:val="24"/>
            <w:szCs w:val="24"/>
          </w:rPr>
          <w:instrText xml:space="preserve"> PAGE   \* MERGEFORMAT </w:instrText>
        </w:r>
        <w:r w:rsidR="00E26E3E" w:rsidRPr="00DB3009">
          <w:rPr>
            <w:rFonts w:ascii="Times New Roman" w:hAnsi="Times New Roman" w:cs="Times New Roman"/>
            <w:sz w:val="24"/>
            <w:szCs w:val="24"/>
          </w:rPr>
          <w:fldChar w:fldCharType="separate"/>
        </w:r>
        <w:r w:rsidR="00E26E3E" w:rsidRPr="00DB3009">
          <w:rPr>
            <w:rFonts w:ascii="Times New Roman" w:hAnsi="Times New Roman" w:cs="Times New Roman"/>
            <w:noProof/>
            <w:sz w:val="24"/>
            <w:szCs w:val="24"/>
          </w:rPr>
          <w:t>2</w:t>
        </w:r>
        <w:r w:rsidR="00E26E3E" w:rsidRPr="00DB3009">
          <w:rPr>
            <w:rFonts w:ascii="Times New Roman" w:hAnsi="Times New Roman" w:cs="Times New Roman"/>
            <w:noProof/>
            <w:sz w:val="24"/>
            <w:szCs w:val="24"/>
          </w:rPr>
          <w:fldChar w:fldCharType="end"/>
        </w:r>
      </w:sdtContent>
    </w:sdt>
  </w:p>
  <w:p w14:paraId="585DBF0B" w14:textId="77777777" w:rsidR="00E26E3E" w:rsidRDefault="00E26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0C55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5CCD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9A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1035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24F5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707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7C88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6C07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D2E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BCE5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E92D72"/>
    <w:multiLevelType w:val="hybridMultilevel"/>
    <w:tmpl w:val="5838D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3629713">
    <w:abstractNumId w:val="10"/>
  </w:num>
  <w:num w:numId="2" w16cid:durableId="1766462022">
    <w:abstractNumId w:val="9"/>
  </w:num>
  <w:num w:numId="3" w16cid:durableId="582644700">
    <w:abstractNumId w:val="7"/>
  </w:num>
  <w:num w:numId="4" w16cid:durableId="1172070119">
    <w:abstractNumId w:val="6"/>
  </w:num>
  <w:num w:numId="5" w16cid:durableId="1271279693">
    <w:abstractNumId w:val="5"/>
  </w:num>
  <w:num w:numId="6" w16cid:durableId="1052191460">
    <w:abstractNumId w:val="4"/>
  </w:num>
  <w:num w:numId="7" w16cid:durableId="136609412">
    <w:abstractNumId w:val="8"/>
  </w:num>
  <w:num w:numId="8" w16cid:durableId="1328023079">
    <w:abstractNumId w:val="3"/>
  </w:num>
  <w:num w:numId="9" w16cid:durableId="954677424">
    <w:abstractNumId w:val="2"/>
  </w:num>
  <w:num w:numId="10" w16cid:durableId="233126885">
    <w:abstractNumId w:val="1"/>
  </w:num>
  <w:num w:numId="11" w16cid:durableId="18239324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RIN ELISE TENNANT">
    <w15:presenceInfo w15:providerId="None" w15:userId="KARRIN ELISE TENN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29"/>
    <w:rsid w:val="00000914"/>
    <w:rsid w:val="00000BBE"/>
    <w:rsid w:val="00001A73"/>
    <w:rsid w:val="000047B3"/>
    <w:rsid w:val="00012269"/>
    <w:rsid w:val="00014E05"/>
    <w:rsid w:val="000170DE"/>
    <w:rsid w:val="000170F1"/>
    <w:rsid w:val="000216FC"/>
    <w:rsid w:val="000223A0"/>
    <w:rsid w:val="00024CA4"/>
    <w:rsid w:val="00030675"/>
    <w:rsid w:val="0003140F"/>
    <w:rsid w:val="00032E50"/>
    <w:rsid w:val="000332AA"/>
    <w:rsid w:val="00034811"/>
    <w:rsid w:val="00034CD7"/>
    <w:rsid w:val="00037CE2"/>
    <w:rsid w:val="0004193E"/>
    <w:rsid w:val="000421F5"/>
    <w:rsid w:val="00042526"/>
    <w:rsid w:val="000446AA"/>
    <w:rsid w:val="000468E0"/>
    <w:rsid w:val="00051233"/>
    <w:rsid w:val="00052BC1"/>
    <w:rsid w:val="00054DCB"/>
    <w:rsid w:val="000556BE"/>
    <w:rsid w:val="0005782D"/>
    <w:rsid w:val="00062052"/>
    <w:rsid w:val="00065B7D"/>
    <w:rsid w:val="000665C8"/>
    <w:rsid w:val="000721E2"/>
    <w:rsid w:val="00073DE6"/>
    <w:rsid w:val="00075637"/>
    <w:rsid w:val="000762C9"/>
    <w:rsid w:val="00076AC9"/>
    <w:rsid w:val="00082390"/>
    <w:rsid w:val="0008375A"/>
    <w:rsid w:val="000878F5"/>
    <w:rsid w:val="00092DFD"/>
    <w:rsid w:val="00093198"/>
    <w:rsid w:val="000933A0"/>
    <w:rsid w:val="00097B63"/>
    <w:rsid w:val="000A36F7"/>
    <w:rsid w:val="000A714D"/>
    <w:rsid w:val="000B1023"/>
    <w:rsid w:val="000B19DF"/>
    <w:rsid w:val="000B2C33"/>
    <w:rsid w:val="000B2C6F"/>
    <w:rsid w:val="000B4261"/>
    <w:rsid w:val="000B42B5"/>
    <w:rsid w:val="000B5433"/>
    <w:rsid w:val="000B6B8A"/>
    <w:rsid w:val="000B72DB"/>
    <w:rsid w:val="000B7BDE"/>
    <w:rsid w:val="000B7FAD"/>
    <w:rsid w:val="000C19F1"/>
    <w:rsid w:val="000D0EF2"/>
    <w:rsid w:val="000D1CE5"/>
    <w:rsid w:val="000D2BCE"/>
    <w:rsid w:val="000D31E7"/>
    <w:rsid w:val="000D5312"/>
    <w:rsid w:val="000D6E1A"/>
    <w:rsid w:val="000E07A5"/>
    <w:rsid w:val="000E2B45"/>
    <w:rsid w:val="000E348A"/>
    <w:rsid w:val="000E4C90"/>
    <w:rsid w:val="000E645F"/>
    <w:rsid w:val="000E7223"/>
    <w:rsid w:val="000E74B5"/>
    <w:rsid w:val="000E77B1"/>
    <w:rsid w:val="000F48B8"/>
    <w:rsid w:val="000F5117"/>
    <w:rsid w:val="0010138C"/>
    <w:rsid w:val="00101B1C"/>
    <w:rsid w:val="00101B3D"/>
    <w:rsid w:val="0010225C"/>
    <w:rsid w:val="0010459C"/>
    <w:rsid w:val="00107C99"/>
    <w:rsid w:val="001109BE"/>
    <w:rsid w:val="00111EDA"/>
    <w:rsid w:val="00114582"/>
    <w:rsid w:val="0011707A"/>
    <w:rsid w:val="00120580"/>
    <w:rsid w:val="001213C2"/>
    <w:rsid w:val="00122126"/>
    <w:rsid w:val="00124850"/>
    <w:rsid w:val="00126248"/>
    <w:rsid w:val="001274C7"/>
    <w:rsid w:val="001303C6"/>
    <w:rsid w:val="00130F57"/>
    <w:rsid w:val="00134208"/>
    <w:rsid w:val="00137A6C"/>
    <w:rsid w:val="00141E1B"/>
    <w:rsid w:val="001437D4"/>
    <w:rsid w:val="001446F9"/>
    <w:rsid w:val="00144C1F"/>
    <w:rsid w:val="00150684"/>
    <w:rsid w:val="001533AD"/>
    <w:rsid w:val="001533F4"/>
    <w:rsid w:val="00160485"/>
    <w:rsid w:val="0016061A"/>
    <w:rsid w:val="001632CF"/>
    <w:rsid w:val="00164700"/>
    <w:rsid w:val="00164752"/>
    <w:rsid w:val="00164F18"/>
    <w:rsid w:val="0016599F"/>
    <w:rsid w:val="00166B96"/>
    <w:rsid w:val="00171B33"/>
    <w:rsid w:val="00171C78"/>
    <w:rsid w:val="00175590"/>
    <w:rsid w:val="001758D9"/>
    <w:rsid w:val="00176697"/>
    <w:rsid w:val="00177687"/>
    <w:rsid w:val="00177869"/>
    <w:rsid w:val="00180989"/>
    <w:rsid w:val="00187F01"/>
    <w:rsid w:val="00190137"/>
    <w:rsid w:val="00192CD3"/>
    <w:rsid w:val="00196D39"/>
    <w:rsid w:val="001A0EF2"/>
    <w:rsid w:val="001A1CE8"/>
    <w:rsid w:val="001A5FF0"/>
    <w:rsid w:val="001B0D22"/>
    <w:rsid w:val="001B124F"/>
    <w:rsid w:val="001B2268"/>
    <w:rsid w:val="001B3179"/>
    <w:rsid w:val="001B37DB"/>
    <w:rsid w:val="001B5384"/>
    <w:rsid w:val="001B6544"/>
    <w:rsid w:val="001C0582"/>
    <w:rsid w:val="001C527F"/>
    <w:rsid w:val="001C5AEA"/>
    <w:rsid w:val="001C6F0B"/>
    <w:rsid w:val="001D18A5"/>
    <w:rsid w:val="001D4227"/>
    <w:rsid w:val="001E3B37"/>
    <w:rsid w:val="001E519E"/>
    <w:rsid w:val="001F2905"/>
    <w:rsid w:val="001F5693"/>
    <w:rsid w:val="001F6174"/>
    <w:rsid w:val="001F6486"/>
    <w:rsid w:val="001F78E7"/>
    <w:rsid w:val="002016CA"/>
    <w:rsid w:val="00201F1F"/>
    <w:rsid w:val="00206B9D"/>
    <w:rsid w:val="00206D70"/>
    <w:rsid w:val="0021010C"/>
    <w:rsid w:val="00212114"/>
    <w:rsid w:val="002122C6"/>
    <w:rsid w:val="0022553A"/>
    <w:rsid w:val="00225D4D"/>
    <w:rsid w:val="00236B07"/>
    <w:rsid w:val="0024050B"/>
    <w:rsid w:val="0024385F"/>
    <w:rsid w:val="0024716C"/>
    <w:rsid w:val="0025158E"/>
    <w:rsid w:val="00251CFA"/>
    <w:rsid w:val="00252B67"/>
    <w:rsid w:val="002532F7"/>
    <w:rsid w:val="002603AC"/>
    <w:rsid w:val="002606FE"/>
    <w:rsid w:val="00261A90"/>
    <w:rsid w:val="0026413E"/>
    <w:rsid w:val="00266981"/>
    <w:rsid w:val="00271A8F"/>
    <w:rsid w:val="002731FA"/>
    <w:rsid w:val="002769BE"/>
    <w:rsid w:val="002770AA"/>
    <w:rsid w:val="002772E8"/>
    <w:rsid w:val="002832CC"/>
    <w:rsid w:val="00285CC9"/>
    <w:rsid w:val="00286368"/>
    <w:rsid w:val="00286E68"/>
    <w:rsid w:val="002904E2"/>
    <w:rsid w:val="002A06CB"/>
    <w:rsid w:val="002A3607"/>
    <w:rsid w:val="002A37D3"/>
    <w:rsid w:val="002A400F"/>
    <w:rsid w:val="002A51B9"/>
    <w:rsid w:val="002A5D49"/>
    <w:rsid w:val="002B00C5"/>
    <w:rsid w:val="002B020C"/>
    <w:rsid w:val="002B3BAD"/>
    <w:rsid w:val="002B3FB2"/>
    <w:rsid w:val="002B4FD7"/>
    <w:rsid w:val="002B6888"/>
    <w:rsid w:val="002C324F"/>
    <w:rsid w:val="002C34DC"/>
    <w:rsid w:val="002C689A"/>
    <w:rsid w:val="002D0CD4"/>
    <w:rsid w:val="002D57A3"/>
    <w:rsid w:val="002D7942"/>
    <w:rsid w:val="002E28F6"/>
    <w:rsid w:val="002E3E29"/>
    <w:rsid w:val="002E49D1"/>
    <w:rsid w:val="002E4B57"/>
    <w:rsid w:val="002E5FA2"/>
    <w:rsid w:val="002F05F0"/>
    <w:rsid w:val="002F160C"/>
    <w:rsid w:val="002F4273"/>
    <w:rsid w:val="002F5BE5"/>
    <w:rsid w:val="003008BD"/>
    <w:rsid w:val="003028C0"/>
    <w:rsid w:val="003043F5"/>
    <w:rsid w:val="003112E7"/>
    <w:rsid w:val="003137F9"/>
    <w:rsid w:val="00316021"/>
    <w:rsid w:val="003205BA"/>
    <w:rsid w:val="00320B8C"/>
    <w:rsid w:val="00321C79"/>
    <w:rsid w:val="003237F1"/>
    <w:rsid w:val="00327EF5"/>
    <w:rsid w:val="00330CC3"/>
    <w:rsid w:val="00330F60"/>
    <w:rsid w:val="003324AC"/>
    <w:rsid w:val="00333937"/>
    <w:rsid w:val="00333E28"/>
    <w:rsid w:val="00335CDA"/>
    <w:rsid w:val="00336ACE"/>
    <w:rsid w:val="0033756F"/>
    <w:rsid w:val="0034031E"/>
    <w:rsid w:val="00340594"/>
    <w:rsid w:val="00341B00"/>
    <w:rsid w:val="00341C1A"/>
    <w:rsid w:val="0034305D"/>
    <w:rsid w:val="003454B3"/>
    <w:rsid w:val="00346012"/>
    <w:rsid w:val="0034796E"/>
    <w:rsid w:val="00352A1F"/>
    <w:rsid w:val="00353C14"/>
    <w:rsid w:val="00356E9A"/>
    <w:rsid w:val="003620E6"/>
    <w:rsid w:val="0036427D"/>
    <w:rsid w:val="003679F7"/>
    <w:rsid w:val="00373BA0"/>
    <w:rsid w:val="00375C12"/>
    <w:rsid w:val="00382290"/>
    <w:rsid w:val="0038616D"/>
    <w:rsid w:val="00386235"/>
    <w:rsid w:val="003864B8"/>
    <w:rsid w:val="00390774"/>
    <w:rsid w:val="00390C79"/>
    <w:rsid w:val="00397019"/>
    <w:rsid w:val="003A07F0"/>
    <w:rsid w:val="003A150D"/>
    <w:rsid w:val="003A2345"/>
    <w:rsid w:val="003A253B"/>
    <w:rsid w:val="003A387F"/>
    <w:rsid w:val="003A65F3"/>
    <w:rsid w:val="003B12EB"/>
    <w:rsid w:val="003B1605"/>
    <w:rsid w:val="003B1CF8"/>
    <w:rsid w:val="003B234F"/>
    <w:rsid w:val="003B30DC"/>
    <w:rsid w:val="003B6CBA"/>
    <w:rsid w:val="003B6E18"/>
    <w:rsid w:val="003C09F1"/>
    <w:rsid w:val="003C0A1C"/>
    <w:rsid w:val="003C0BDA"/>
    <w:rsid w:val="003C0FF6"/>
    <w:rsid w:val="003C2E3D"/>
    <w:rsid w:val="003C3124"/>
    <w:rsid w:val="003C4042"/>
    <w:rsid w:val="003C5195"/>
    <w:rsid w:val="003D46B2"/>
    <w:rsid w:val="003D56BE"/>
    <w:rsid w:val="003D5F5F"/>
    <w:rsid w:val="003E609E"/>
    <w:rsid w:val="003F2A0B"/>
    <w:rsid w:val="003F4BA7"/>
    <w:rsid w:val="0040019A"/>
    <w:rsid w:val="00401031"/>
    <w:rsid w:val="0040174C"/>
    <w:rsid w:val="00407879"/>
    <w:rsid w:val="00415C7E"/>
    <w:rsid w:val="00417938"/>
    <w:rsid w:val="00421AF1"/>
    <w:rsid w:val="00422995"/>
    <w:rsid w:val="0042350B"/>
    <w:rsid w:val="00424B10"/>
    <w:rsid w:val="00426141"/>
    <w:rsid w:val="0042656A"/>
    <w:rsid w:val="00426EE6"/>
    <w:rsid w:val="00432E3A"/>
    <w:rsid w:val="00434C1C"/>
    <w:rsid w:val="00435E37"/>
    <w:rsid w:val="004372E6"/>
    <w:rsid w:val="00437C43"/>
    <w:rsid w:val="00440E66"/>
    <w:rsid w:val="00441C31"/>
    <w:rsid w:val="00441C32"/>
    <w:rsid w:val="00445EC7"/>
    <w:rsid w:val="004471D2"/>
    <w:rsid w:val="00447336"/>
    <w:rsid w:val="00453D0F"/>
    <w:rsid w:val="00454540"/>
    <w:rsid w:val="004545A7"/>
    <w:rsid w:val="00456EC3"/>
    <w:rsid w:val="00457DB0"/>
    <w:rsid w:val="004605D0"/>
    <w:rsid w:val="00460B68"/>
    <w:rsid w:val="004630E8"/>
    <w:rsid w:val="004641E3"/>
    <w:rsid w:val="00474723"/>
    <w:rsid w:val="0047695C"/>
    <w:rsid w:val="00481E9B"/>
    <w:rsid w:val="00482E14"/>
    <w:rsid w:val="00482F58"/>
    <w:rsid w:val="00494036"/>
    <w:rsid w:val="0049481A"/>
    <w:rsid w:val="00495EBA"/>
    <w:rsid w:val="004A052B"/>
    <w:rsid w:val="004A3D01"/>
    <w:rsid w:val="004B0512"/>
    <w:rsid w:val="004B0BFA"/>
    <w:rsid w:val="004B2C90"/>
    <w:rsid w:val="004C118E"/>
    <w:rsid w:val="004C325F"/>
    <w:rsid w:val="004C3798"/>
    <w:rsid w:val="004C38D0"/>
    <w:rsid w:val="004C6608"/>
    <w:rsid w:val="004C6CAB"/>
    <w:rsid w:val="004D1A0A"/>
    <w:rsid w:val="004E2F73"/>
    <w:rsid w:val="004F216B"/>
    <w:rsid w:val="004F492D"/>
    <w:rsid w:val="00507CDF"/>
    <w:rsid w:val="005123A5"/>
    <w:rsid w:val="00513415"/>
    <w:rsid w:val="00514AE5"/>
    <w:rsid w:val="00515C59"/>
    <w:rsid w:val="00516591"/>
    <w:rsid w:val="00516C07"/>
    <w:rsid w:val="00523756"/>
    <w:rsid w:val="00523E81"/>
    <w:rsid w:val="0052472A"/>
    <w:rsid w:val="005247E1"/>
    <w:rsid w:val="0052654D"/>
    <w:rsid w:val="00526FB6"/>
    <w:rsid w:val="005305CE"/>
    <w:rsid w:val="00534E92"/>
    <w:rsid w:val="00537EBE"/>
    <w:rsid w:val="005412AB"/>
    <w:rsid w:val="00542F21"/>
    <w:rsid w:val="005448EA"/>
    <w:rsid w:val="00547694"/>
    <w:rsid w:val="00551447"/>
    <w:rsid w:val="005515D5"/>
    <w:rsid w:val="005534A3"/>
    <w:rsid w:val="00556B11"/>
    <w:rsid w:val="00557EBD"/>
    <w:rsid w:val="00560DEE"/>
    <w:rsid w:val="005618FB"/>
    <w:rsid w:val="00561B93"/>
    <w:rsid w:val="00566680"/>
    <w:rsid w:val="00567B3C"/>
    <w:rsid w:val="00572CDB"/>
    <w:rsid w:val="00576772"/>
    <w:rsid w:val="0058145D"/>
    <w:rsid w:val="00581965"/>
    <w:rsid w:val="00584F02"/>
    <w:rsid w:val="00587D28"/>
    <w:rsid w:val="005905FE"/>
    <w:rsid w:val="005921FE"/>
    <w:rsid w:val="00594FFC"/>
    <w:rsid w:val="005968D9"/>
    <w:rsid w:val="005975B7"/>
    <w:rsid w:val="0059789F"/>
    <w:rsid w:val="005A627F"/>
    <w:rsid w:val="005A647E"/>
    <w:rsid w:val="005A68EC"/>
    <w:rsid w:val="005B04E0"/>
    <w:rsid w:val="005B0B8E"/>
    <w:rsid w:val="005B408C"/>
    <w:rsid w:val="005B69E9"/>
    <w:rsid w:val="005B75AE"/>
    <w:rsid w:val="005C0252"/>
    <w:rsid w:val="005C1E40"/>
    <w:rsid w:val="005C5D5C"/>
    <w:rsid w:val="005D060A"/>
    <w:rsid w:val="005D39DA"/>
    <w:rsid w:val="005D4E2A"/>
    <w:rsid w:val="005D7C65"/>
    <w:rsid w:val="005E0188"/>
    <w:rsid w:val="005E0FA6"/>
    <w:rsid w:val="005E1E55"/>
    <w:rsid w:val="005E3610"/>
    <w:rsid w:val="005E3773"/>
    <w:rsid w:val="005E389C"/>
    <w:rsid w:val="005E47B7"/>
    <w:rsid w:val="005E62D3"/>
    <w:rsid w:val="005F0243"/>
    <w:rsid w:val="005F4598"/>
    <w:rsid w:val="005F5D39"/>
    <w:rsid w:val="005F661D"/>
    <w:rsid w:val="005F67C0"/>
    <w:rsid w:val="005F7264"/>
    <w:rsid w:val="005F7782"/>
    <w:rsid w:val="00601772"/>
    <w:rsid w:val="006031F3"/>
    <w:rsid w:val="00603BEB"/>
    <w:rsid w:val="00604134"/>
    <w:rsid w:val="006108AC"/>
    <w:rsid w:val="00613093"/>
    <w:rsid w:val="00616057"/>
    <w:rsid w:val="006162B6"/>
    <w:rsid w:val="00623074"/>
    <w:rsid w:val="00626DBE"/>
    <w:rsid w:val="006307EF"/>
    <w:rsid w:val="00635313"/>
    <w:rsid w:val="0063756D"/>
    <w:rsid w:val="006404CB"/>
    <w:rsid w:val="0064187A"/>
    <w:rsid w:val="00643676"/>
    <w:rsid w:val="006468A6"/>
    <w:rsid w:val="00647402"/>
    <w:rsid w:val="006505FD"/>
    <w:rsid w:val="006511B3"/>
    <w:rsid w:val="00654E2D"/>
    <w:rsid w:val="00662A7E"/>
    <w:rsid w:val="006653D7"/>
    <w:rsid w:val="006712F7"/>
    <w:rsid w:val="00671608"/>
    <w:rsid w:val="00674E03"/>
    <w:rsid w:val="00675FE1"/>
    <w:rsid w:val="006775C7"/>
    <w:rsid w:val="00677CA6"/>
    <w:rsid w:val="00683D4D"/>
    <w:rsid w:val="00684E86"/>
    <w:rsid w:val="00690224"/>
    <w:rsid w:val="00692E23"/>
    <w:rsid w:val="006957A3"/>
    <w:rsid w:val="00695DF5"/>
    <w:rsid w:val="00697EA8"/>
    <w:rsid w:val="006A5075"/>
    <w:rsid w:val="006A574A"/>
    <w:rsid w:val="006A59B5"/>
    <w:rsid w:val="006A63D9"/>
    <w:rsid w:val="006A68ED"/>
    <w:rsid w:val="006B0273"/>
    <w:rsid w:val="006B34C3"/>
    <w:rsid w:val="006C025E"/>
    <w:rsid w:val="006C09B1"/>
    <w:rsid w:val="006C7B15"/>
    <w:rsid w:val="006C7B5A"/>
    <w:rsid w:val="006C7BE5"/>
    <w:rsid w:val="006D189B"/>
    <w:rsid w:val="006D1EFD"/>
    <w:rsid w:val="006E29E8"/>
    <w:rsid w:val="006E36B0"/>
    <w:rsid w:val="006E3D3B"/>
    <w:rsid w:val="006E7EE2"/>
    <w:rsid w:val="006F0E15"/>
    <w:rsid w:val="006F1360"/>
    <w:rsid w:val="006F1825"/>
    <w:rsid w:val="006F2F48"/>
    <w:rsid w:val="006F45DC"/>
    <w:rsid w:val="006F62A3"/>
    <w:rsid w:val="006F705D"/>
    <w:rsid w:val="007038CA"/>
    <w:rsid w:val="007046CE"/>
    <w:rsid w:val="00707F65"/>
    <w:rsid w:val="00710D1C"/>
    <w:rsid w:val="007158B2"/>
    <w:rsid w:val="00720423"/>
    <w:rsid w:val="0072140F"/>
    <w:rsid w:val="0072474E"/>
    <w:rsid w:val="00726E59"/>
    <w:rsid w:val="00726F56"/>
    <w:rsid w:val="00727D2D"/>
    <w:rsid w:val="00730249"/>
    <w:rsid w:val="00731318"/>
    <w:rsid w:val="00731B4F"/>
    <w:rsid w:val="00736468"/>
    <w:rsid w:val="00736836"/>
    <w:rsid w:val="0074081F"/>
    <w:rsid w:val="00741084"/>
    <w:rsid w:val="00741133"/>
    <w:rsid w:val="00741261"/>
    <w:rsid w:val="00741B6A"/>
    <w:rsid w:val="007425CE"/>
    <w:rsid w:val="00743540"/>
    <w:rsid w:val="00750243"/>
    <w:rsid w:val="00750281"/>
    <w:rsid w:val="00751EDE"/>
    <w:rsid w:val="0075577F"/>
    <w:rsid w:val="0076364D"/>
    <w:rsid w:val="0076659D"/>
    <w:rsid w:val="007735A8"/>
    <w:rsid w:val="00775B3B"/>
    <w:rsid w:val="0077681C"/>
    <w:rsid w:val="0078142A"/>
    <w:rsid w:val="007838A1"/>
    <w:rsid w:val="0078610A"/>
    <w:rsid w:val="00786213"/>
    <w:rsid w:val="0078767D"/>
    <w:rsid w:val="0078772D"/>
    <w:rsid w:val="0078782B"/>
    <w:rsid w:val="00787B4E"/>
    <w:rsid w:val="007931DB"/>
    <w:rsid w:val="00796934"/>
    <w:rsid w:val="007A067B"/>
    <w:rsid w:val="007B01D6"/>
    <w:rsid w:val="007B196E"/>
    <w:rsid w:val="007B2119"/>
    <w:rsid w:val="007B4BF9"/>
    <w:rsid w:val="007B79B8"/>
    <w:rsid w:val="007C0A04"/>
    <w:rsid w:val="007D1435"/>
    <w:rsid w:val="007D45B1"/>
    <w:rsid w:val="007E017A"/>
    <w:rsid w:val="007E0292"/>
    <w:rsid w:val="007E2D48"/>
    <w:rsid w:val="007F2373"/>
    <w:rsid w:val="007F31E8"/>
    <w:rsid w:val="007F3263"/>
    <w:rsid w:val="007F4891"/>
    <w:rsid w:val="00802162"/>
    <w:rsid w:val="00802B8D"/>
    <w:rsid w:val="0080354F"/>
    <w:rsid w:val="00803A78"/>
    <w:rsid w:val="00806CCD"/>
    <w:rsid w:val="00812333"/>
    <w:rsid w:val="008143D1"/>
    <w:rsid w:val="00817AE2"/>
    <w:rsid w:val="00822D5E"/>
    <w:rsid w:val="00826405"/>
    <w:rsid w:val="00830D28"/>
    <w:rsid w:val="008315B0"/>
    <w:rsid w:val="0083464A"/>
    <w:rsid w:val="00835883"/>
    <w:rsid w:val="00844D59"/>
    <w:rsid w:val="008475C1"/>
    <w:rsid w:val="00850336"/>
    <w:rsid w:val="00851B99"/>
    <w:rsid w:val="0085311F"/>
    <w:rsid w:val="00856A8D"/>
    <w:rsid w:val="008576DF"/>
    <w:rsid w:val="008608AF"/>
    <w:rsid w:val="008612BF"/>
    <w:rsid w:val="00862EA3"/>
    <w:rsid w:val="00863F65"/>
    <w:rsid w:val="00871EB6"/>
    <w:rsid w:val="0087591C"/>
    <w:rsid w:val="0087630C"/>
    <w:rsid w:val="00881482"/>
    <w:rsid w:val="008872C1"/>
    <w:rsid w:val="00887879"/>
    <w:rsid w:val="0089038D"/>
    <w:rsid w:val="008906E0"/>
    <w:rsid w:val="00892871"/>
    <w:rsid w:val="00894882"/>
    <w:rsid w:val="00897284"/>
    <w:rsid w:val="008A269A"/>
    <w:rsid w:val="008A5C08"/>
    <w:rsid w:val="008A663A"/>
    <w:rsid w:val="008B0019"/>
    <w:rsid w:val="008B1A95"/>
    <w:rsid w:val="008B3002"/>
    <w:rsid w:val="008B3888"/>
    <w:rsid w:val="008B6B16"/>
    <w:rsid w:val="008C3077"/>
    <w:rsid w:val="008C4BDF"/>
    <w:rsid w:val="008C51E4"/>
    <w:rsid w:val="008D41E4"/>
    <w:rsid w:val="008D56FA"/>
    <w:rsid w:val="008D7CB4"/>
    <w:rsid w:val="008E062C"/>
    <w:rsid w:val="008E0A27"/>
    <w:rsid w:val="008E3179"/>
    <w:rsid w:val="008E34F5"/>
    <w:rsid w:val="008F06A6"/>
    <w:rsid w:val="008F2A0B"/>
    <w:rsid w:val="0090063A"/>
    <w:rsid w:val="0090276D"/>
    <w:rsid w:val="00906026"/>
    <w:rsid w:val="00906092"/>
    <w:rsid w:val="009074EC"/>
    <w:rsid w:val="00911D70"/>
    <w:rsid w:val="009125FC"/>
    <w:rsid w:val="00913E1D"/>
    <w:rsid w:val="00914A7B"/>
    <w:rsid w:val="0091534E"/>
    <w:rsid w:val="00915376"/>
    <w:rsid w:val="00916BD1"/>
    <w:rsid w:val="009219AF"/>
    <w:rsid w:val="00922E51"/>
    <w:rsid w:val="009232E8"/>
    <w:rsid w:val="0092490B"/>
    <w:rsid w:val="00925CF0"/>
    <w:rsid w:val="009327C8"/>
    <w:rsid w:val="00943EE8"/>
    <w:rsid w:val="0094508F"/>
    <w:rsid w:val="009467E3"/>
    <w:rsid w:val="00952FBA"/>
    <w:rsid w:val="00953A5A"/>
    <w:rsid w:val="00954488"/>
    <w:rsid w:val="00956648"/>
    <w:rsid w:val="00957295"/>
    <w:rsid w:val="009575BB"/>
    <w:rsid w:val="00962DB0"/>
    <w:rsid w:val="00963514"/>
    <w:rsid w:val="00963B64"/>
    <w:rsid w:val="009642A9"/>
    <w:rsid w:val="00964369"/>
    <w:rsid w:val="00965F85"/>
    <w:rsid w:val="00970420"/>
    <w:rsid w:val="009714D4"/>
    <w:rsid w:val="00973C36"/>
    <w:rsid w:val="00975D22"/>
    <w:rsid w:val="009776D2"/>
    <w:rsid w:val="00982622"/>
    <w:rsid w:val="009840F8"/>
    <w:rsid w:val="00984B91"/>
    <w:rsid w:val="00984CE5"/>
    <w:rsid w:val="00987554"/>
    <w:rsid w:val="009914D5"/>
    <w:rsid w:val="0099173E"/>
    <w:rsid w:val="00994443"/>
    <w:rsid w:val="00995EFD"/>
    <w:rsid w:val="0099639A"/>
    <w:rsid w:val="00996B29"/>
    <w:rsid w:val="00996CE2"/>
    <w:rsid w:val="00996DE6"/>
    <w:rsid w:val="009971C6"/>
    <w:rsid w:val="0099782E"/>
    <w:rsid w:val="009A056B"/>
    <w:rsid w:val="009A19C9"/>
    <w:rsid w:val="009A5E6C"/>
    <w:rsid w:val="009B4042"/>
    <w:rsid w:val="009C2E56"/>
    <w:rsid w:val="009C5044"/>
    <w:rsid w:val="009C78F0"/>
    <w:rsid w:val="009D10DE"/>
    <w:rsid w:val="009D2A58"/>
    <w:rsid w:val="009D62E0"/>
    <w:rsid w:val="009E19E7"/>
    <w:rsid w:val="009E3023"/>
    <w:rsid w:val="009E3AD3"/>
    <w:rsid w:val="009E55F0"/>
    <w:rsid w:val="009F0213"/>
    <w:rsid w:val="009F1BE3"/>
    <w:rsid w:val="009F2A50"/>
    <w:rsid w:val="009F349D"/>
    <w:rsid w:val="009F5B04"/>
    <w:rsid w:val="00A0175D"/>
    <w:rsid w:val="00A060CF"/>
    <w:rsid w:val="00A061BF"/>
    <w:rsid w:val="00A06B3B"/>
    <w:rsid w:val="00A12722"/>
    <w:rsid w:val="00A12A04"/>
    <w:rsid w:val="00A1457D"/>
    <w:rsid w:val="00A1571E"/>
    <w:rsid w:val="00A1790D"/>
    <w:rsid w:val="00A211EB"/>
    <w:rsid w:val="00A2221D"/>
    <w:rsid w:val="00A224C2"/>
    <w:rsid w:val="00A22801"/>
    <w:rsid w:val="00A233DB"/>
    <w:rsid w:val="00A24941"/>
    <w:rsid w:val="00A26018"/>
    <w:rsid w:val="00A26074"/>
    <w:rsid w:val="00A27415"/>
    <w:rsid w:val="00A3074D"/>
    <w:rsid w:val="00A400F6"/>
    <w:rsid w:val="00A403EA"/>
    <w:rsid w:val="00A40E4E"/>
    <w:rsid w:val="00A43237"/>
    <w:rsid w:val="00A44326"/>
    <w:rsid w:val="00A44A2E"/>
    <w:rsid w:val="00A53437"/>
    <w:rsid w:val="00A54845"/>
    <w:rsid w:val="00A57AD4"/>
    <w:rsid w:val="00A62315"/>
    <w:rsid w:val="00A70C86"/>
    <w:rsid w:val="00A711B1"/>
    <w:rsid w:val="00A72590"/>
    <w:rsid w:val="00A74F02"/>
    <w:rsid w:val="00A77B5B"/>
    <w:rsid w:val="00A8091E"/>
    <w:rsid w:val="00A85E58"/>
    <w:rsid w:val="00A8622B"/>
    <w:rsid w:val="00A901B7"/>
    <w:rsid w:val="00A93B0F"/>
    <w:rsid w:val="00A9520A"/>
    <w:rsid w:val="00A97BB1"/>
    <w:rsid w:val="00AA1144"/>
    <w:rsid w:val="00AA63F5"/>
    <w:rsid w:val="00AA6568"/>
    <w:rsid w:val="00AA75E8"/>
    <w:rsid w:val="00AA787C"/>
    <w:rsid w:val="00AB0927"/>
    <w:rsid w:val="00AB2D48"/>
    <w:rsid w:val="00AB759E"/>
    <w:rsid w:val="00AC0E35"/>
    <w:rsid w:val="00AC1077"/>
    <w:rsid w:val="00AC2830"/>
    <w:rsid w:val="00AD164C"/>
    <w:rsid w:val="00AD49CE"/>
    <w:rsid w:val="00AD4E38"/>
    <w:rsid w:val="00AD51E5"/>
    <w:rsid w:val="00AD5FF6"/>
    <w:rsid w:val="00AE2C3E"/>
    <w:rsid w:val="00AE3FD4"/>
    <w:rsid w:val="00AF00D7"/>
    <w:rsid w:val="00AF0F1F"/>
    <w:rsid w:val="00AF33EF"/>
    <w:rsid w:val="00B00B97"/>
    <w:rsid w:val="00B06B42"/>
    <w:rsid w:val="00B115B0"/>
    <w:rsid w:val="00B13D59"/>
    <w:rsid w:val="00B144F2"/>
    <w:rsid w:val="00B1598C"/>
    <w:rsid w:val="00B160D2"/>
    <w:rsid w:val="00B212B3"/>
    <w:rsid w:val="00B2314A"/>
    <w:rsid w:val="00B253CA"/>
    <w:rsid w:val="00B25855"/>
    <w:rsid w:val="00B25B19"/>
    <w:rsid w:val="00B27116"/>
    <w:rsid w:val="00B3029D"/>
    <w:rsid w:val="00B30E21"/>
    <w:rsid w:val="00B3217B"/>
    <w:rsid w:val="00B37254"/>
    <w:rsid w:val="00B41FED"/>
    <w:rsid w:val="00B431F7"/>
    <w:rsid w:val="00B4321F"/>
    <w:rsid w:val="00B43420"/>
    <w:rsid w:val="00B4522C"/>
    <w:rsid w:val="00B46BCC"/>
    <w:rsid w:val="00B51054"/>
    <w:rsid w:val="00B51D97"/>
    <w:rsid w:val="00B52FDB"/>
    <w:rsid w:val="00B54127"/>
    <w:rsid w:val="00B57624"/>
    <w:rsid w:val="00B57B57"/>
    <w:rsid w:val="00B67588"/>
    <w:rsid w:val="00B706BC"/>
    <w:rsid w:val="00B71AA2"/>
    <w:rsid w:val="00B7464A"/>
    <w:rsid w:val="00B84884"/>
    <w:rsid w:val="00B965C0"/>
    <w:rsid w:val="00B9765D"/>
    <w:rsid w:val="00BA5022"/>
    <w:rsid w:val="00BA5CB8"/>
    <w:rsid w:val="00BA6495"/>
    <w:rsid w:val="00BB2209"/>
    <w:rsid w:val="00BB3719"/>
    <w:rsid w:val="00BB42EF"/>
    <w:rsid w:val="00BB4499"/>
    <w:rsid w:val="00BB4A57"/>
    <w:rsid w:val="00BB538F"/>
    <w:rsid w:val="00BB59B3"/>
    <w:rsid w:val="00BB7DCB"/>
    <w:rsid w:val="00BC1B35"/>
    <w:rsid w:val="00BC3B62"/>
    <w:rsid w:val="00BC4257"/>
    <w:rsid w:val="00BC6726"/>
    <w:rsid w:val="00BD20F8"/>
    <w:rsid w:val="00BD2A14"/>
    <w:rsid w:val="00BD3B13"/>
    <w:rsid w:val="00BD6085"/>
    <w:rsid w:val="00BD669D"/>
    <w:rsid w:val="00BD7B8A"/>
    <w:rsid w:val="00BE0991"/>
    <w:rsid w:val="00BE0C03"/>
    <w:rsid w:val="00BE11EA"/>
    <w:rsid w:val="00BE2680"/>
    <w:rsid w:val="00BE3102"/>
    <w:rsid w:val="00BE40BC"/>
    <w:rsid w:val="00BE5C6E"/>
    <w:rsid w:val="00C000A4"/>
    <w:rsid w:val="00C00DAE"/>
    <w:rsid w:val="00C016EC"/>
    <w:rsid w:val="00C03F77"/>
    <w:rsid w:val="00C1459E"/>
    <w:rsid w:val="00C22C61"/>
    <w:rsid w:val="00C233B1"/>
    <w:rsid w:val="00C303AC"/>
    <w:rsid w:val="00C31A3F"/>
    <w:rsid w:val="00C334F2"/>
    <w:rsid w:val="00C341AB"/>
    <w:rsid w:val="00C35C3D"/>
    <w:rsid w:val="00C51F7A"/>
    <w:rsid w:val="00C523F6"/>
    <w:rsid w:val="00C60808"/>
    <w:rsid w:val="00C636FD"/>
    <w:rsid w:val="00C64300"/>
    <w:rsid w:val="00C64BF0"/>
    <w:rsid w:val="00C64EE5"/>
    <w:rsid w:val="00C70023"/>
    <w:rsid w:val="00C719A3"/>
    <w:rsid w:val="00C74702"/>
    <w:rsid w:val="00C84B62"/>
    <w:rsid w:val="00C87BCC"/>
    <w:rsid w:val="00C904BD"/>
    <w:rsid w:val="00C919E7"/>
    <w:rsid w:val="00C91C30"/>
    <w:rsid w:val="00C92CC4"/>
    <w:rsid w:val="00C93DF4"/>
    <w:rsid w:val="00C94B9F"/>
    <w:rsid w:val="00C95007"/>
    <w:rsid w:val="00C9535B"/>
    <w:rsid w:val="00C97A42"/>
    <w:rsid w:val="00CA2177"/>
    <w:rsid w:val="00CA2BDD"/>
    <w:rsid w:val="00CA3EB0"/>
    <w:rsid w:val="00CA5D23"/>
    <w:rsid w:val="00CA7877"/>
    <w:rsid w:val="00CB3559"/>
    <w:rsid w:val="00CB3917"/>
    <w:rsid w:val="00CB44F7"/>
    <w:rsid w:val="00CB515F"/>
    <w:rsid w:val="00CB52E1"/>
    <w:rsid w:val="00CB573B"/>
    <w:rsid w:val="00CB5BD3"/>
    <w:rsid w:val="00CB67F0"/>
    <w:rsid w:val="00CC13DC"/>
    <w:rsid w:val="00CC2099"/>
    <w:rsid w:val="00CC532C"/>
    <w:rsid w:val="00CC6F54"/>
    <w:rsid w:val="00CD1003"/>
    <w:rsid w:val="00CD707A"/>
    <w:rsid w:val="00CE5AA0"/>
    <w:rsid w:val="00CE6262"/>
    <w:rsid w:val="00CE6813"/>
    <w:rsid w:val="00CE6B16"/>
    <w:rsid w:val="00CF1D00"/>
    <w:rsid w:val="00CF1DFB"/>
    <w:rsid w:val="00D01BFE"/>
    <w:rsid w:val="00D05CE0"/>
    <w:rsid w:val="00D06903"/>
    <w:rsid w:val="00D07771"/>
    <w:rsid w:val="00D12634"/>
    <w:rsid w:val="00D13E21"/>
    <w:rsid w:val="00D141A7"/>
    <w:rsid w:val="00D14D95"/>
    <w:rsid w:val="00D15298"/>
    <w:rsid w:val="00D16F53"/>
    <w:rsid w:val="00D20600"/>
    <w:rsid w:val="00D20FC4"/>
    <w:rsid w:val="00D21019"/>
    <w:rsid w:val="00D229CC"/>
    <w:rsid w:val="00D24487"/>
    <w:rsid w:val="00D252C9"/>
    <w:rsid w:val="00D25664"/>
    <w:rsid w:val="00D263AD"/>
    <w:rsid w:val="00D33905"/>
    <w:rsid w:val="00D33DB1"/>
    <w:rsid w:val="00D36F02"/>
    <w:rsid w:val="00D40437"/>
    <w:rsid w:val="00D43551"/>
    <w:rsid w:val="00D43984"/>
    <w:rsid w:val="00D4412C"/>
    <w:rsid w:val="00D46C4E"/>
    <w:rsid w:val="00D5001A"/>
    <w:rsid w:val="00D51777"/>
    <w:rsid w:val="00D5213E"/>
    <w:rsid w:val="00D55DAD"/>
    <w:rsid w:val="00D6548A"/>
    <w:rsid w:val="00D71770"/>
    <w:rsid w:val="00D7615B"/>
    <w:rsid w:val="00D77B2F"/>
    <w:rsid w:val="00D82F84"/>
    <w:rsid w:val="00D83916"/>
    <w:rsid w:val="00D845C2"/>
    <w:rsid w:val="00D85423"/>
    <w:rsid w:val="00D85701"/>
    <w:rsid w:val="00D86F87"/>
    <w:rsid w:val="00D9101F"/>
    <w:rsid w:val="00D92601"/>
    <w:rsid w:val="00D943AB"/>
    <w:rsid w:val="00DA0DD8"/>
    <w:rsid w:val="00DA19CB"/>
    <w:rsid w:val="00DA1B7D"/>
    <w:rsid w:val="00DA4E30"/>
    <w:rsid w:val="00DA77C3"/>
    <w:rsid w:val="00DA780B"/>
    <w:rsid w:val="00DB06C4"/>
    <w:rsid w:val="00DB3009"/>
    <w:rsid w:val="00DB5C9C"/>
    <w:rsid w:val="00DB5D63"/>
    <w:rsid w:val="00DB5DC0"/>
    <w:rsid w:val="00DB6E3F"/>
    <w:rsid w:val="00DB739C"/>
    <w:rsid w:val="00DC43E9"/>
    <w:rsid w:val="00DC6F1B"/>
    <w:rsid w:val="00DC7ADA"/>
    <w:rsid w:val="00DD1C73"/>
    <w:rsid w:val="00DD253C"/>
    <w:rsid w:val="00DD255C"/>
    <w:rsid w:val="00DD7950"/>
    <w:rsid w:val="00DF6BAF"/>
    <w:rsid w:val="00DF78E9"/>
    <w:rsid w:val="00DF7A02"/>
    <w:rsid w:val="00E00D6B"/>
    <w:rsid w:val="00E0110F"/>
    <w:rsid w:val="00E0701A"/>
    <w:rsid w:val="00E079E4"/>
    <w:rsid w:val="00E11620"/>
    <w:rsid w:val="00E122D7"/>
    <w:rsid w:val="00E12885"/>
    <w:rsid w:val="00E137F7"/>
    <w:rsid w:val="00E13E60"/>
    <w:rsid w:val="00E1706F"/>
    <w:rsid w:val="00E17CD1"/>
    <w:rsid w:val="00E2232F"/>
    <w:rsid w:val="00E23C9C"/>
    <w:rsid w:val="00E26E3E"/>
    <w:rsid w:val="00E36251"/>
    <w:rsid w:val="00E36B26"/>
    <w:rsid w:val="00E373E9"/>
    <w:rsid w:val="00E4049C"/>
    <w:rsid w:val="00E40A72"/>
    <w:rsid w:val="00E41107"/>
    <w:rsid w:val="00E41532"/>
    <w:rsid w:val="00E43D91"/>
    <w:rsid w:val="00E4422B"/>
    <w:rsid w:val="00E46AD0"/>
    <w:rsid w:val="00E476DD"/>
    <w:rsid w:val="00E50FC2"/>
    <w:rsid w:val="00E534B6"/>
    <w:rsid w:val="00E549D0"/>
    <w:rsid w:val="00E57B48"/>
    <w:rsid w:val="00E618DB"/>
    <w:rsid w:val="00E645A0"/>
    <w:rsid w:val="00E671DB"/>
    <w:rsid w:val="00E71044"/>
    <w:rsid w:val="00E7177F"/>
    <w:rsid w:val="00E72C9C"/>
    <w:rsid w:val="00E7526F"/>
    <w:rsid w:val="00E82195"/>
    <w:rsid w:val="00E83025"/>
    <w:rsid w:val="00E90E6E"/>
    <w:rsid w:val="00E9111F"/>
    <w:rsid w:val="00E9132D"/>
    <w:rsid w:val="00E9176D"/>
    <w:rsid w:val="00E93C79"/>
    <w:rsid w:val="00E955C5"/>
    <w:rsid w:val="00E96BAE"/>
    <w:rsid w:val="00E9740F"/>
    <w:rsid w:val="00E97673"/>
    <w:rsid w:val="00E979A1"/>
    <w:rsid w:val="00EA67FF"/>
    <w:rsid w:val="00EA6DE8"/>
    <w:rsid w:val="00EB47E9"/>
    <w:rsid w:val="00EB71CB"/>
    <w:rsid w:val="00EB76BA"/>
    <w:rsid w:val="00EC1991"/>
    <w:rsid w:val="00EC2F5F"/>
    <w:rsid w:val="00EC3336"/>
    <w:rsid w:val="00EC5489"/>
    <w:rsid w:val="00EC61F8"/>
    <w:rsid w:val="00ED038A"/>
    <w:rsid w:val="00ED302B"/>
    <w:rsid w:val="00ED3CFA"/>
    <w:rsid w:val="00ED41A6"/>
    <w:rsid w:val="00ED5DF7"/>
    <w:rsid w:val="00ED5E83"/>
    <w:rsid w:val="00ED6F83"/>
    <w:rsid w:val="00ED7E17"/>
    <w:rsid w:val="00EE0BDD"/>
    <w:rsid w:val="00EE115C"/>
    <w:rsid w:val="00EE3FA9"/>
    <w:rsid w:val="00EE6F7C"/>
    <w:rsid w:val="00EF040B"/>
    <w:rsid w:val="00EF0AD4"/>
    <w:rsid w:val="00EF0FD4"/>
    <w:rsid w:val="00EF5E33"/>
    <w:rsid w:val="00EF6557"/>
    <w:rsid w:val="00EF68FF"/>
    <w:rsid w:val="00EF783F"/>
    <w:rsid w:val="00F047C4"/>
    <w:rsid w:val="00F06360"/>
    <w:rsid w:val="00F145CE"/>
    <w:rsid w:val="00F1536F"/>
    <w:rsid w:val="00F16B1F"/>
    <w:rsid w:val="00F17560"/>
    <w:rsid w:val="00F2279B"/>
    <w:rsid w:val="00F2459A"/>
    <w:rsid w:val="00F2478B"/>
    <w:rsid w:val="00F24A14"/>
    <w:rsid w:val="00F251B6"/>
    <w:rsid w:val="00F265BE"/>
    <w:rsid w:val="00F3423D"/>
    <w:rsid w:val="00F344ED"/>
    <w:rsid w:val="00F35447"/>
    <w:rsid w:val="00F35B74"/>
    <w:rsid w:val="00F35DB9"/>
    <w:rsid w:val="00F368CD"/>
    <w:rsid w:val="00F46916"/>
    <w:rsid w:val="00F46927"/>
    <w:rsid w:val="00F4740D"/>
    <w:rsid w:val="00F50779"/>
    <w:rsid w:val="00F50F82"/>
    <w:rsid w:val="00F51B78"/>
    <w:rsid w:val="00F52A57"/>
    <w:rsid w:val="00F53036"/>
    <w:rsid w:val="00F5621E"/>
    <w:rsid w:val="00F56228"/>
    <w:rsid w:val="00F60FB8"/>
    <w:rsid w:val="00F629F2"/>
    <w:rsid w:val="00F64599"/>
    <w:rsid w:val="00F656AF"/>
    <w:rsid w:val="00F65D16"/>
    <w:rsid w:val="00F6797B"/>
    <w:rsid w:val="00F7036E"/>
    <w:rsid w:val="00F72010"/>
    <w:rsid w:val="00F772A3"/>
    <w:rsid w:val="00F836A3"/>
    <w:rsid w:val="00F84EC2"/>
    <w:rsid w:val="00F922EA"/>
    <w:rsid w:val="00F93FA6"/>
    <w:rsid w:val="00F95323"/>
    <w:rsid w:val="00F96EAE"/>
    <w:rsid w:val="00F9787F"/>
    <w:rsid w:val="00F978F1"/>
    <w:rsid w:val="00F97C97"/>
    <w:rsid w:val="00FA0DFC"/>
    <w:rsid w:val="00FA6040"/>
    <w:rsid w:val="00FA7F8B"/>
    <w:rsid w:val="00FB097F"/>
    <w:rsid w:val="00FB1492"/>
    <w:rsid w:val="00FB2E8A"/>
    <w:rsid w:val="00FB3F8C"/>
    <w:rsid w:val="00FC14C6"/>
    <w:rsid w:val="00FC79AC"/>
    <w:rsid w:val="00FD1108"/>
    <w:rsid w:val="00FD1763"/>
    <w:rsid w:val="00FD71E1"/>
    <w:rsid w:val="00FE042A"/>
    <w:rsid w:val="00FE248F"/>
    <w:rsid w:val="00FF0972"/>
    <w:rsid w:val="00FF0B66"/>
    <w:rsid w:val="00FF54B1"/>
    <w:rsid w:val="00FF5656"/>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26EB"/>
  <w15:chartTrackingRefBased/>
  <w15:docId w15:val="{526A8EC4-6D9B-4BCB-A83C-ECEB147E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A8"/>
  </w:style>
  <w:style w:type="paragraph" w:styleId="Heading1">
    <w:name w:val="heading 1"/>
    <w:basedOn w:val="Normal"/>
    <w:next w:val="Normal"/>
    <w:link w:val="Heading1Char"/>
    <w:uiPriority w:val="1"/>
    <w:qFormat/>
    <w:rsid w:val="00A9520A"/>
    <w:pPr>
      <w:widowControl w:val="0"/>
      <w:autoSpaceDE w:val="0"/>
      <w:autoSpaceDN w:val="0"/>
      <w:adjustRightInd w:val="0"/>
      <w:spacing w:after="0" w:line="240" w:lineRule="auto"/>
      <w:ind w:left="4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332A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332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32A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5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D3"/>
  </w:style>
  <w:style w:type="paragraph" w:styleId="Footer">
    <w:name w:val="footer"/>
    <w:basedOn w:val="Normal"/>
    <w:link w:val="FooterChar"/>
    <w:uiPriority w:val="99"/>
    <w:unhideWhenUsed/>
    <w:rsid w:val="00CB5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D3"/>
  </w:style>
  <w:style w:type="character" w:styleId="CommentReference">
    <w:name w:val="annotation reference"/>
    <w:basedOn w:val="DefaultParagraphFont"/>
    <w:uiPriority w:val="99"/>
    <w:semiHidden/>
    <w:unhideWhenUsed/>
    <w:rsid w:val="009467E3"/>
    <w:rPr>
      <w:sz w:val="16"/>
      <w:szCs w:val="16"/>
    </w:rPr>
  </w:style>
  <w:style w:type="paragraph" w:styleId="CommentText">
    <w:name w:val="annotation text"/>
    <w:basedOn w:val="Normal"/>
    <w:link w:val="CommentTextChar"/>
    <w:uiPriority w:val="99"/>
    <w:unhideWhenUsed/>
    <w:rsid w:val="009467E3"/>
    <w:pPr>
      <w:spacing w:line="240" w:lineRule="auto"/>
    </w:pPr>
    <w:rPr>
      <w:sz w:val="20"/>
      <w:szCs w:val="20"/>
    </w:rPr>
  </w:style>
  <w:style w:type="character" w:customStyle="1" w:styleId="CommentTextChar">
    <w:name w:val="Comment Text Char"/>
    <w:basedOn w:val="DefaultParagraphFont"/>
    <w:link w:val="CommentText"/>
    <w:uiPriority w:val="99"/>
    <w:rsid w:val="009467E3"/>
    <w:rPr>
      <w:sz w:val="20"/>
      <w:szCs w:val="20"/>
    </w:rPr>
  </w:style>
  <w:style w:type="paragraph" w:styleId="CommentSubject">
    <w:name w:val="annotation subject"/>
    <w:basedOn w:val="CommentText"/>
    <w:next w:val="CommentText"/>
    <w:link w:val="CommentSubjectChar"/>
    <w:uiPriority w:val="99"/>
    <w:semiHidden/>
    <w:unhideWhenUsed/>
    <w:rsid w:val="009467E3"/>
    <w:rPr>
      <w:b/>
      <w:bCs/>
    </w:rPr>
  </w:style>
  <w:style w:type="character" w:customStyle="1" w:styleId="CommentSubjectChar">
    <w:name w:val="Comment Subject Char"/>
    <w:basedOn w:val="CommentTextChar"/>
    <w:link w:val="CommentSubject"/>
    <w:uiPriority w:val="99"/>
    <w:semiHidden/>
    <w:rsid w:val="009467E3"/>
    <w:rPr>
      <w:b/>
      <w:bCs/>
      <w:sz w:val="20"/>
      <w:szCs w:val="20"/>
    </w:rPr>
  </w:style>
  <w:style w:type="paragraph" w:styleId="BalloonText">
    <w:name w:val="Balloon Text"/>
    <w:basedOn w:val="Normal"/>
    <w:link w:val="BalloonTextChar"/>
    <w:uiPriority w:val="99"/>
    <w:semiHidden/>
    <w:unhideWhenUsed/>
    <w:rsid w:val="009467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67E3"/>
    <w:rPr>
      <w:rFonts w:ascii="Times New Roman" w:hAnsi="Times New Roman" w:cs="Times New Roman"/>
      <w:sz w:val="18"/>
      <w:szCs w:val="18"/>
    </w:rPr>
  </w:style>
  <w:style w:type="paragraph" w:styleId="ListParagraph">
    <w:name w:val="List Paragraph"/>
    <w:basedOn w:val="Normal"/>
    <w:uiPriority w:val="1"/>
    <w:qFormat/>
    <w:rsid w:val="009467E3"/>
    <w:pPr>
      <w:ind w:left="720"/>
      <w:contextualSpacing/>
    </w:pPr>
  </w:style>
  <w:style w:type="paragraph" w:styleId="Revision">
    <w:name w:val="Revision"/>
    <w:hidden/>
    <w:uiPriority w:val="99"/>
    <w:semiHidden/>
    <w:rsid w:val="00E00D6B"/>
    <w:pPr>
      <w:spacing w:after="0" w:line="240" w:lineRule="auto"/>
    </w:pPr>
  </w:style>
  <w:style w:type="character" w:styleId="LineNumber">
    <w:name w:val="line number"/>
    <w:basedOn w:val="DefaultParagraphFont"/>
    <w:uiPriority w:val="99"/>
    <w:semiHidden/>
    <w:unhideWhenUsed/>
    <w:rsid w:val="00697EA8"/>
    <w:rPr>
      <w:rFonts w:ascii="Times New Roman" w:hAnsi="Times New Roman"/>
    </w:rPr>
  </w:style>
  <w:style w:type="character" w:styleId="Hyperlink">
    <w:name w:val="Hyperlink"/>
    <w:basedOn w:val="DefaultParagraphFont"/>
    <w:uiPriority w:val="99"/>
    <w:unhideWhenUsed/>
    <w:rsid w:val="00964369"/>
    <w:rPr>
      <w:color w:val="0563C1" w:themeColor="hyperlink"/>
      <w:u w:val="single"/>
    </w:rPr>
  </w:style>
  <w:style w:type="character" w:styleId="UnresolvedMention">
    <w:name w:val="Unresolved Mention"/>
    <w:basedOn w:val="DefaultParagraphFont"/>
    <w:uiPriority w:val="99"/>
    <w:semiHidden/>
    <w:unhideWhenUsed/>
    <w:rsid w:val="00964369"/>
    <w:rPr>
      <w:color w:val="605E5C"/>
      <w:shd w:val="clear" w:color="auto" w:fill="E1DFDD"/>
    </w:rPr>
  </w:style>
  <w:style w:type="character" w:customStyle="1" w:styleId="Heading1Char">
    <w:name w:val="Heading 1 Char"/>
    <w:basedOn w:val="DefaultParagraphFont"/>
    <w:link w:val="Heading1"/>
    <w:uiPriority w:val="1"/>
    <w:rsid w:val="00A9520A"/>
    <w:rPr>
      <w:rFonts w:ascii="Times New Roman" w:eastAsia="Times New Roman" w:hAnsi="Times New Roman" w:cs="Times New Roman"/>
      <w:b/>
      <w:bCs/>
      <w:sz w:val="24"/>
      <w:szCs w:val="24"/>
    </w:rPr>
  </w:style>
  <w:style w:type="table" w:styleId="PlainTable4">
    <w:name w:val="Plain Table 4"/>
    <w:basedOn w:val="TableNormal"/>
    <w:uiPriority w:val="44"/>
    <w:rsid w:val="006418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B7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64A"/>
    <w:rPr>
      <w:b/>
      <w:bCs/>
    </w:rPr>
  </w:style>
  <w:style w:type="character" w:styleId="FollowedHyperlink">
    <w:name w:val="FollowedHyperlink"/>
    <w:basedOn w:val="DefaultParagraphFont"/>
    <w:uiPriority w:val="99"/>
    <w:semiHidden/>
    <w:unhideWhenUsed/>
    <w:rsid w:val="00A23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0303">
      <w:bodyDiv w:val="1"/>
      <w:marLeft w:val="0"/>
      <w:marRight w:val="0"/>
      <w:marTop w:val="0"/>
      <w:marBottom w:val="0"/>
      <w:divBdr>
        <w:top w:val="none" w:sz="0" w:space="0" w:color="auto"/>
        <w:left w:val="none" w:sz="0" w:space="0" w:color="auto"/>
        <w:bottom w:val="none" w:sz="0" w:space="0" w:color="auto"/>
        <w:right w:val="none" w:sz="0" w:space="0" w:color="auto"/>
      </w:divBdr>
    </w:div>
    <w:div w:id="775440891">
      <w:bodyDiv w:val="1"/>
      <w:marLeft w:val="0"/>
      <w:marRight w:val="0"/>
      <w:marTop w:val="0"/>
      <w:marBottom w:val="0"/>
      <w:divBdr>
        <w:top w:val="none" w:sz="0" w:space="0" w:color="auto"/>
        <w:left w:val="none" w:sz="0" w:space="0" w:color="auto"/>
        <w:bottom w:val="none" w:sz="0" w:space="0" w:color="auto"/>
        <w:right w:val="none" w:sz="0" w:space="0" w:color="auto"/>
      </w:divBdr>
    </w:div>
    <w:div w:id="1117945492">
      <w:bodyDiv w:val="1"/>
      <w:marLeft w:val="0"/>
      <w:marRight w:val="0"/>
      <w:marTop w:val="0"/>
      <w:marBottom w:val="0"/>
      <w:divBdr>
        <w:top w:val="none" w:sz="0" w:space="0" w:color="auto"/>
        <w:left w:val="none" w:sz="0" w:space="0" w:color="auto"/>
        <w:bottom w:val="none" w:sz="0" w:space="0" w:color="auto"/>
        <w:right w:val="none" w:sz="0" w:space="0" w:color="auto"/>
      </w:divBdr>
    </w:div>
    <w:div w:id="1590116177">
      <w:bodyDiv w:val="1"/>
      <w:marLeft w:val="0"/>
      <w:marRight w:val="0"/>
      <w:marTop w:val="0"/>
      <w:marBottom w:val="0"/>
      <w:divBdr>
        <w:top w:val="none" w:sz="0" w:space="0" w:color="auto"/>
        <w:left w:val="none" w:sz="0" w:space="0" w:color="auto"/>
        <w:bottom w:val="none" w:sz="0" w:space="0" w:color="auto"/>
        <w:right w:val="none" w:sz="0" w:space="0" w:color="auto"/>
      </w:divBdr>
    </w:div>
    <w:div w:id="1866096435">
      <w:bodyDiv w:val="1"/>
      <w:marLeft w:val="0"/>
      <w:marRight w:val="0"/>
      <w:marTop w:val="0"/>
      <w:marBottom w:val="0"/>
      <w:divBdr>
        <w:top w:val="none" w:sz="0" w:space="0" w:color="auto"/>
        <w:left w:val="none" w:sz="0" w:space="0" w:color="auto"/>
        <w:bottom w:val="none" w:sz="0" w:space="0" w:color="auto"/>
        <w:right w:val="none" w:sz="0" w:space="0" w:color="auto"/>
      </w:divBdr>
    </w:div>
    <w:div w:id="18929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doi.org/10.1007/s10265-019-%2001089-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oi.org/10.1093/treephys/tpw11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111/nph.16987"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rrinten@gmail.com" TargetMode="External"/><Relationship Id="rId24" Type="http://schemas.openxmlformats.org/officeDocument/2006/relationships/image" Target="media/image5.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11/nph.1575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43266C981AD49AC0A2F667A5065B9" ma:contentTypeVersion="10" ma:contentTypeDescription="Create a new document." ma:contentTypeScope="" ma:versionID="f9ef8ed8bf8c3ac382b9586a73370497">
  <xsd:schema xmlns:xsd="http://www.w3.org/2001/XMLSchema" xmlns:xs="http://www.w3.org/2001/XMLSchema" xmlns:p="http://schemas.microsoft.com/office/2006/metadata/properties" xmlns:ns3="7d538fd1-52b3-40c3-bfba-1caafb6dde99" targetNamespace="http://schemas.microsoft.com/office/2006/metadata/properties" ma:root="true" ma:fieldsID="6141c5061dc51411c03489d41c9689cd" ns3:_="">
    <xsd:import namespace="7d538fd1-52b3-40c3-bfba-1caafb6dde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38fd1-52b3-40c3-bfba-1caafb6dde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BF775-881F-4A7E-86C8-0A18DC2AE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38fd1-52b3-40c3-bfba-1caafb6dd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E02F7E-0B8F-469D-A6B6-A4F350D5599F}">
  <ds:schemaRefs>
    <ds:schemaRef ds:uri="http://schemas.microsoft.com/sharepoint/v3/contenttype/forms"/>
  </ds:schemaRefs>
</ds:datastoreItem>
</file>

<file path=customXml/itemProps3.xml><?xml version="1.0" encoding="utf-8"?>
<ds:datastoreItem xmlns:ds="http://schemas.openxmlformats.org/officeDocument/2006/customXml" ds:itemID="{249FE48B-76E7-454E-A39D-8A72D3577412}">
  <ds:schemaRefs>
    <ds:schemaRef ds:uri="http://schemas.openxmlformats.org/officeDocument/2006/bibliography"/>
  </ds:schemaRefs>
</ds:datastoreItem>
</file>

<file path=customXml/itemProps4.xml><?xml version="1.0" encoding="utf-8"?>
<ds:datastoreItem xmlns:ds="http://schemas.openxmlformats.org/officeDocument/2006/customXml" ds:itemID="{D57F45F7-B3E3-44BF-B164-29FF993353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10527</TotalTime>
  <Pages>43</Pages>
  <Words>8884</Words>
  <Characters>50642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KARRIN ELISE TENNANT</dc:creator>
  <cp:keywords/>
  <dc:description/>
  <cp:lastModifiedBy>KARRIN ELISE TENNANT</cp:lastModifiedBy>
  <cp:revision>27</cp:revision>
  <dcterms:created xsi:type="dcterms:W3CDTF">2022-12-23T17:57:00Z</dcterms:created>
  <dcterms:modified xsi:type="dcterms:W3CDTF">2023-01-04T07:46:00Z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0x010100D3A43266C981AD49AC0A2F667A5065B9</vt:lpwstr>
  </property>
</Properties>
</file>